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4C749141" w:rsidR="006B3F1F" w:rsidRDefault="00200F71" w:rsidP="00A631A3">
      <w:pPr>
        <w:pStyle w:val="Title"/>
        <w:spacing w:before="0" w:beforeAutospacing="0" w:after="180"/>
      </w:pPr>
      <w:bookmarkStart w:id="0" w:name="h.8fmxin9tusbe" w:colFirst="0" w:colLast="0"/>
      <w:bookmarkEnd w:id="0"/>
      <w:r>
        <w:t>Researcher-Centered Design of Statistics: Why Bayesian Statistics Better Fit the Culture, Practice, and Incentives of CHI</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70623E7D" w14:textId="28C7EDAB" w:rsidR="007031CC" w:rsidRPr="00D62A4A" w:rsidRDefault="007031CC" w:rsidP="005A2C27">
            <w:pPr>
              <w:pStyle w:val="AuthorAffiliation"/>
            </w:pPr>
          </w:p>
        </w:tc>
        <w:tc>
          <w:tcPr>
            <w:tcW w:w="5148" w:type="dxa"/>
            <w:tcBorders>
              <w:top w:val="nil"/>
              <w:left w:val="nil"/>
              <w:bottom w:val="nil"/>
              <w:right w:val="nil"/>
            </w:tcBorders>
          </w:tcPr>
          <w:p w14:paraId="1841A2BB" w14:textId="18F5876D" w:rsidR="007031CC" w:rsidRPr="00D62A4A" w:rsidRDefault="007031CC" w:rsidP="005A2C27">
            <w:pPr>
              <w:pStyle w:val="AuthorAffiliation"/>
            </w:pPr>
          </w:p>
        </w:tc>
        <w:tc>
          <w:tcPr>
            <w:tcW w:w="5148" w:type="dxa"/>
            <w:tcBorders>
              <w:top w:val="nil"/>
              <w:left w:val="nil"/>
              <w:bottom w:val="nil"/>
              <w:right w:val="nil"/>
            </w:tcBorders>
          </w:tcPr>
          <w:p w14:paraId="5952DADC" w14:textId="77777777" w:rsidR="007031CC" w:rsidRDefault="007031CC" w:rsidP="005A2C27">
            <w:pPr>
              <w:pStyle w:val="AuthorAffiliation"/>
            </w:pPr>
          </w:p>
          <w:p w14:paraId="5AA30B2D" w14:textId="77777777" w:rsidR="0002541C" w:rsidRDefault="0002541C" w:rsidP="005A2C27">
            <w:pPr>
              <w:pStyle w:val="AuthorAffiliation"/>
              <w:rPr>
                <w:ins w:id="1" w:author="Matthew Kay" w:date="2015-09-24T17:18:00Z"/>
              </w:rPr>
            </w:pPr>
          </w:p>
          <w:p w14:paraId="4D149BBE" w14:textId="77777777" w:rsidR="00A30EC8" w:rsidRDefault="00A30EC8" w:rsidP="005A2C27">
            <w:pPr>
              <w:pStyle w:val="AuthorAffiliation"/>
            </w:pPr>
          </w:p>
          <w:p w14:paraId="6180ECBE" w14:textId="1E590CF5" w:rsidR="0002541C" w:rsidRPr="00F100EF" w:rsidRDefault="0002541C"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2081E03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 core tradition of HCI lies in the experimental evaluation of the effects of techniques and interfaces.</w:t>
      </w:r>
      <w:commentRangeStart w:id="2"/>
      <w:r>
        <w:t xml:space="preserve"> </w:t>
      </w:r>
      <w:commentRangeEnd w:id="2"/>
      <w:r>
        <w:commentReference w:id="2"/>
      </w:r>
      <w:r>
        <w:t>A well-acknowledged gap in the literature is the inconsistent publication of replication studies or statistical meta-analyses that more robustly demonstrate these studied effects.</w:t>
      </w:r>
      <w:commentRangeStart w:id="3"/>
      <w:r>
        <w:t xml:space="preserve"> In other words, individual analyses tend to stand alone, and the quantitative knowledge from those studies does not accrue as it would in a meta-analysis.</w:t>
      </w:r>
      <w:commentRangeEnd w:id="3"/>
      <w:r>
        <w:commentReference w:id="3"/>
      </w:r>
      <w:r>
        <w:t xml:space="preserve"> We treat this as a user-centered design problem, where the failure to accrue quantitative knowledge in the field is a not the users’ (i.e. researchers’) failure, but rather a failure to consider those users’ needs when designing statistical practice. Bayesian statistical methods, in contrast to currently-used frequentist methods, fit better into the needs of the community and facilitate quantitative knowledge accrual in the context of limited resources for evaluation and a focus on testing novel designs. We use simulations to compare hypothetical publication worlds following existing (frequentist) practice against Bayesian practice. We show that Bayesian analysis allows us to use prior knowledge to estimate more precise effects with each new study (and even incentivizes doing so), accruing knowledge without traditional meta-analyses and within the existing publication incentives of the </w:t>
      </w:r>
      <w:commentRangeStart w:id="4"/>
      <w:r>
        <w:t>field</w:t>
      </w:r>
      <w:commentRangeEnd w:id="4"/>
      <w:r>
        <w:commentReference w:id="4"/>
      </w:r>
      <w:r>
        <w:t>. We also demonstrate that the use of Bayesian statistics even allows us to draw more principled conclusions from small-</w:t>
      </w:r>
      <w:r>
        <w:rPr>
          <w:i/>
        </w:rPr>
        <w:t>n</w:t>
      </w:r>
      <w:r>
        <w:t xml:space="preserve"> studies of novel techniques, a common practice at CHI that is hard to defend from a frequentist point of view. Instead of admonishing designers and engineers to spend resources running larger studies, we propose giving them the tools to more appropriately analyze small studies. We believe that Bayesian methods can be adopted from the bottom up at CHI, following the existing mentorship tradition in statistical practice, without the need for new top-down incentives </w:t>
      </w:r>
      <w:r>
        <w:lastRenderedPageBreak/>
        <w:t xml:space="preserve">for replication or meta-analysis. Ultimately, these techniques represent a more </w:t>
      </w:r>
      <w:commentRangeStart w:id="5"/>
      <w:commentRangeStart w:id="6"/>
      <w:r>
        <w:t>user- (i.e. researcher-)</w:t>
      </w:r>
      <w:commentRangeEnd w:id="5"/>
      <w:r>
        <w:commentReference w:id="5"/>
      </w:r>
      <w:commentRangeEnd w:id="6"/>
      <w:r>
        <w:commentReference w:id="6"/>
      </w:r>
      <w:r>
        <w:t xml:space="preserve"> centered approach to statistical analysis.</w:t>
      </w:r>
    </w:p>
    <w:p w14:paraId="5C1C542F" w14:textId="77777777" w:rsidR="006B3F1F" w:rsidRDefault="006B3F1F">
      <w:pPr>
        <w:pStyle w:val="Heading2"/>
      </w:pPr>
      <w:r>
        <w:t>Author Keywords</w:t>
      </w:r>
    </w:p>
    <w:p w14:paraId="45D67D12" w14:textId="1ED6875C" w:rsidR="006B3F1F" w:rsidRDefault="00A72455" w:rsidP="00D3324C">
      <w:r w:rsidRPr="0002541C">
        <w:rPr>
          <w:highlight w:val="yellow"/>
        </w:rPr>
        <w:t>Authors’ choice; of terms; separated; by semicolons; commas, within terms only; this section is required</w:t>
      </w:r>
      <w:r w:rsidRPr="00A72455">
        <w:t xml:space="preserve">.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rsidRPr="0002541C">
        <w:rPr>
          <w:highlight w:val="yellow"/>
        </w:rPr>
        <w:t>H.5.m. Information interfaces and presenta</w:t>
      </w:r>
      <w:r w:rsidR="0017799B" w:rsidRPr="0002541C">
        <w:rPr>
          <w:highlight w:val="yellow"/>
        </w:rPr>
        <w:t>tion (e.g., HCI): Miscellaneous;</w:t>
      </w:r>
      <w:r w:rsidR="00A72455" w:rsidRPr="0002541C">
        <w:rPr>
          <w:highlight w:val="yellow"/>
        </w:rPr>
        <w:t xml:space="preserve"> See</w:t>
      </w:r>
      <w:hyperlink r:id="rId10" w:history="1">
        <w:r w:rsidRPr="0002541C">
          <w:rPr>
            <w:rStyle w:val="Hyperlink"/>
            <w:highlight w:val="yellow"/>
          </w:rPr>
          <w:t xml:space="preserve"> http://acm.org/about/class/1998</w:t>
        </w:r>
      </w:hyperlink>
      <w:r w:rsidRPr="0002541C">
        <w:rPr>
          <w:highlight w:val="yellow"/>
        </w:rPr>
        <w:t xml:space="preserve"> </w:t>
      </w:r>
      <w:r w:rsidR="00672138" w:rsidRPr="0002541C">
        <w:rPr>
          <w:highlight w:val="yellow"/>
        </w:rPr>
        <w:t xml:space="preserve">for the </w:t>
      </w:r>
      <w:r w:rsidRPr="0002541C">
        <w:rPr>
          <w:highlight w:val="yellow"/>
        </w:rPr>
        <w:t>full list of ACM classifiers</w:t>
      </w:r>
      <w:r w:rsidR="00A72455" w:rsidRPr="0002541C">
        <w:rPr>
          <w:highlight w:val="yellow"/>
        </w:rPr>
        <w:t xml:space="preserve">. </w:t>
      </w:r>
      <w:r w:rsidR="0017799B" w:rsidRPr="0002541C">
        <w:rPr>
          <w:highlight w:val="yellow"/>
        </w:rPr>
        <w:t>This section is required</w:t>
      </w:r>
      <w:r w:rsidR="00A72455" w:rsidRPr="0002541C">
        <w:rPr>
          <w:highlight w:val="yellow"/>
        </w:rPr>
        <w:t>.</w:t>
      </w:r>
    </w:p>
    <w:p w14:paraId="75F2236D" w14:textId="77777777" w:rsidR="0002541C" w:rsidRDefault="0002541C" w:rsidP="0002541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commentRangeStart w:id="7"/>
      <w:commentRangeStart w:id="8"/>
      <w:r>
        <w:t>Introduction</w:t>
      </w:r>
      <w:commentRangeEnd w:id="7"/>
      <w:r>
        <w:commentReference w:id="7"/>
      </w:r>
      <w:commentRangeEnd w:id="8"/>
      <w:r>
        <w:commentReference w:id="8"/>
      </w:r>
    </w:p>
    <w:p w14:paraId="4AD62CAF" w14:textId="5363470F"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 core focus of the CHI community is on the development of novel ideas and technology artifacts.  </w:t>
      </w:r>
      <w:commentRangeStart w:id="9"/>
      <w:commentRangeStart w:id="10"/>
      <w:r>
        <w:t>The focus on novelty and innovation is valuable as it establishes a disciplinary tradition that challenges assumptions about the design of technical systems and often results in insights that translate into more useful, usable, and enjoyable technologies. We additionally find value in accurately understanding and precisely characterizing the effects of and phenomena around technology</w:t>
      </w:r>
      <w:commentRangeEnd w:id="9"/>
      <w:r>
        <w:commentReference w:id="9"/>
      </w:r>
      <w:commentRangeEnd w:id="10"/>
      <w:r>
        <w:commentReference w:id="10"/>
      </w:r>
      <w:r>
        <w:t xml:space="preserve">. However, our community has limited resources to meet these goals, and we have historically chosen to devote more resources towards novelty and innovation while trading-off smaller sized empirical studies that are less accurate and precise, without giving up gaining understanding. A large part of our community has adopted particular statistical tools - such as frequentist null hypothesis testing - and quantitative standards, such as </w:t>
      </w:r>
      <w:r>
        <w:rPr>
          <w:i/>
        </w:rPr>
        <w:t>p</w:t>
      </w:r>
      <w:r>
        <w:t xml:space="preserve"> &lt; .05, that define this trade-off and set what constitutes sufficient evidence for researchers to support their claims and publish novel results. </w:t>
      </w:r>
    </w:p>
    <w:p w14:paraId="157D242C" w14:textId="77777777" w:rsidR="0002541C" w:rsidDel="00A554C5"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del w:id="11" w:author="Matthew Kay" w:date="2015-09-24T17:26:00Z"/>
        </w:rPr>
      </w:pPr>
      <w:r>
        <w:t xml:space="preserve">This trade-off and the </w:t>
      </w:r>
      <w:commentRangeStart w:id="12"/>
      <w:r>
        <w:t>fast pace</w:t>
      </w:r>
      <w:commentRangeEnd w:id="12"/>
      <w:r>
        <w:commentReference w:id="12"/>
      </w:r>
      <w:r>
        <w:t xml:space="preserve"> of CHI has </w:t>
      </w:r>
      <w:proofErr w:type="spellStart"/>
      <w:r>
        <w:t>lead</w:t>
      </w:r>
      <w:proofErr w:type="spellEnd"/>
      <w:r>
        <w:t xml:space="preserve"> to concerns about the precision and accuracy of knowledge accrued in our field. It is well known in the statistics community that results from individual studies -- especially with the small sample sizes typical in our community -- silently fail to reliably estimate true effects [cite </w:t>
      </w:r>
      <w:proofErr w:type="spellStart"/>
      <w:r>
        <w:t>ionnadis</w:t>
      </w:r>
      <w:proofErr w:type="spellEnd"/>
      <w:r>
        <w:t>?]. To gain more reliable and precise estimates of effects, multiple studies could be aggregated using frequentist meta-analytic techniques. Such techniques combine the results from multiple papers to better evaluate claims of interest to the community. However, our community rarely practices this technique, as meta-analyses typically combine prior work without contributing new techniques or designs.</w:t>
      </w:r>
    </w:p>
    <w:p w14:paraId="7CE1635A"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39A20FD" w14:textId="22A9ED82"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Based on the high-level ideal of accruing knowledge across studies, several calls for improving k</w:t>
      </w:r>
      <w:bookmarkStart w:id="13" w:name="_GoBack"/>
      <w:bookmarkEnd w:id="13"/>
      <w:r>
        <w:t xml:space="preserve">nowledge accrual have emerged. Paralleling so-called </w:t>
      </w:r>
      <w:r>
        <w:rPr>
          <w:i/>
        </w:rPr>
        <w:t>replication crises</w:t>
      </w:r>
      <w:r>
        <w:t xml:space="preserve"> in psychology and medicine, movements such as </w:t>
      </w:r>
      <w:proofErr w:type="spellStart"/>
      <w:r>
        <w:t>RepliCHI</w:t>
      </w:r>
      <w:proofErr w:type="spellEnd"/>
      <w:r>
        <w:t xml:space="preserve"> </w:t>
      </w:r>
      <w:r>
        <w:rPr>
          <w:highlight w:val="yellow"/>
        </w:rPr>
        <w:t>[]</w:t>
      </w:r>
      <w:r>
        <w:t xml:space="preserve"> have called for an increased focus on replication and meta-analysis to effectively accrue quantitative knowledge about the utility and generalizability of the results found in single studies comparing different system designs.  Others emphasize deeper changes to statistical practice, such as reducing the focus on p-values in favor of effect size estimates and confidence intervals (the "New Statistics" </w:t>
      </w:r>
      <w:r>
        <w:rPr>
          <w:highlight w:val="yellow"/>
        </w:rPr>
        <w:t>[]</w:t>
      </w:r>
      <w:r>
        <w:t xml:space="preserve">; or at CHI, </w:t>
      </w:r>
      <w:proofErr w:type="spellStart"/>
      <w:r>
        <w:t>Kaptein</w:t>
      </w:r>
      <w:proofErr w:type="spellEnd"/>
      <w:r>
        <w:t xml:space="preserve"> &amp; Robertson </w:t>
      </w:r>
      <w:commentRangeStart w:id="14"/>
      <w:r>
        <w:t>[]</w:t>
      </w:r>
      <w:commentRangeEnd w:id="14"/>
      <w:r>
        <w:commentReference w:id="14"/>
      </w:r>
      <w:r>
        <w:t>), or the abandonment of frequentist null hypothesis significance testing (NHST)</w:t>
      </w:r>
      <w:r>
        <w:rPr>
          <w:vertAlign w:val="superscript"/>
        </w:rPr>
        <w:footnoteReference w:id="1"/>
      </w:r>
      <w:r>
        <w:t xml:space="preserve"> statistics altogether for Bayesian analyses.</w:t>
      </w:r>
    </w:p>
    <w:p w14:paraId="3AF05344"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All of these suggestions, apart from a Bayesian approach, are logical extensions of NHST, the dominant statistical approach used in CHI and related fields such as psychology. NHST is a statistical approach that asks if we can reject or fail to reject a </w:t>
      </w:r>
      <w:r>
        <w:rPr>
          <w:i/>
        </w:rPr>
        <w:t xml:space="preserve">null hypothesis </w:t>
      </w:r>
      <w:r>
        <w:t xml:space="preserve">that there is no effect. A common use of NHST in CHI is to compare a novel system to a control system and, if a </w:t>
      </w:r>
      <w:r>
        <w:rPr>
          <w:i/>
        </w:rPr>
        <w:t>p</w:t>
      </w:r>
      <w:r>
        <w:t xml:space="preserve">-value is found to be below the customary target of .05, then the new system is deemed to be an improvement, as this </w:t>
      </w:r>
      <w:r>
        <w:rPr>
          <w:i/>
        </w:rPr>
        <w:t>p</w:t>
      </w:r>
      <w:r>
        <w:t>-value suggests that the observed difference is not due to chance: we can reject the null hypothesis of no difference.</w:t>
      </w:r>
    </w:p>
    <w:p w14:paraId="30B72AE0"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However, getting a p-value less than .05 can still happen even when there is no true difference. Replication and meta-analysis allow us to reduce this error in NHST (e.g., probability of falsely rejecting the null hypothesis) by combining the results of many studies of the same phenomenon. However, this requires at least one additional study to be conducted and published (the meta-analysis), necessitating new top-down incentives for conducting and publishing meta-analysis in CHI. By contrast, Bayesian analysis allows us to incorporate the prior knowledge from other studies of the same and similar phenomena into a paper’s quantitative analysis. A series of papers analyzing novel contributions thus inherently accrues knowledge and bypasses the need for publishing separate meta-analyses. This allows us to increase the precision and accuracy of knowledge from the bottom up, within the existing publishing incentives of the field. </w:t>
      </w:r>
    </w:p>
    <w:p w14:paraId="7DF49EA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consider the choice of statistical tools to be a user-centered design problem, with researchers as the users. Insisting that we </w:t>
      </w:r>
      <w:r>
        <w:rPr>
          <w:i/>
        </w:rPr>
        <w:t>should</w:t>
      </w:r>
      <w:r>
        <w:t xml:space="preserve"> conduct meta-analysis without changing the incentives or the tools amounts to blaming the users instead of the tools. Instead, we propose changing the tools --- from frequentist statistics to Bayesian statistics --- in order to make quantitative accrual of knowledge easy </w:t>
      </w:r>
      <w:r>
        <w:lastRenderedPageBreak/>
        <w:t>(and even preferable!) within the existing publishing incentives of CHI. It is not researchers, but the statistical tools they have been given, that currently prevents this: Bayesian statistics are user-centered statistics.</w:t>
      </w:r>
    </w:p>
    <w:p w14:paraId="2C7841B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commentRangeStart w:id="15"/>
      <w:r>
        <w:t>In</w:t>
      </w:r>
      <w:commentRangeEnd w:id="15"/>
      <w:r>
        <w:commentReference w:id="15"/>
      </w:r>
      <w:r>
        <w:t xml:space="preserve"> the rest of this paper, we first outline why Bayesian statistical approaches are more appropriate for the CHI community than NHST. We demonstrate that Bayesian analysis better matches the CHI community’s needs because it aligns better with the actual questions the CHI community asks, gives answers that are more useful (e.g., not just </w:t>
      </w:r>
      <w:r>
        <w:rPr>
          <w:i/>
        </w:rPr>
        <w:t xml:space="preserve">if </w:t>
      </w:r>
      <w:r>
        <w:t xml:space="preserve">something is better but the magnitude and precision of that difference based on current best knowledge), and provides a mechanism for knowledge accrual that does not require a meta-analysis (thus fitting better with the incentive structure at CHI). </w:t>
      </w:r>
    </w:p>
    <w:p w14:paraId="4BC7CE56" w14:textId="6C094CA5"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then examine a subset of the HCI literature in the ACM digital library in order to assess the current state of meta-analyses in the field and establish that current incentives do not encourage meta-analyses, especially at the most prestigious venues. We then run several sequences of simulated experiments, representing hypothetical experiments run for separate publications, using a realistic range of effect sizes from our survey of existing meta-analyses. We then contrast two hypothetical publication worlds: one in which the simulated experiments were each analyzed in a traditional (NHST) manner (as would occur now), and one in which they were analyzed using Bayesian techniques. We demonstrate:</w:t>
      </w:r>
    </w:p>
    <w:p w14:paraId="7CF80112" w14:textId="0B67A6F4" w:rsidR="0002541C" w:rsidRDefault="0002541C" w:rsidP="0002541C">
      <w:pPr>
        <w:pStyle w:val="ListNumber"/>
      </w:pPr>
      <w:r>
        <w:rPr>
          <w:b/>
        </w:rPr>
        <w:t>The current state of quantitative knowledge accrual in HCI is poor</w:t>
      </w:r>
      <w:r>
        <w:t xml:space="preserve">. Through an examination of publications in the ACM digital library, we demonstrate that the ratio of meta-analyses to primary research is very low. </w:t>
      </w:r>
    </w:p>
    <w:p w14:paraId="391550E9" w14:textId="2264BA1F" w:rsidR="0002541C" w:rsidRDefault="0002541C" w:rsidP="0002541C">
      <w:pPr>
        <w:pStyle w:val="ListNumber"/>
      </w:pPr>
      <w:r>
        <w:t xml:space="preserve">Bayesian analysis </w:t>
      </w:r>
      <w:r>
        <w:rPr>
          <w:b/>
        </w:rPr>
        <w:t>provides more precise estimates of previously-studied conditions in each successive study</w:t>
      </w:r>
      <w:r>
        <w:t>. The frequentist approach only increases the precision of effect sizes in a new study if that study has a larger sample size or when a meta-analysis is conducted. In contrast, the Bayesian approach uses prior knowledge to increase the precision of effect sizes for known conditions in each successive study, without requiring a meta-analysis to be conducted (which is anyway unlikely to be done at CHI).</w:t>
      </w:r>
    </w:p>
    <w:p w14:paraId="50C20631" w14:textId="6C6B1AC1" w:rsidR="0002541C" w:rsidRDefault="0002541C" w:rsidP="0002541C">
      <w:pPr>
        <w:pStyle w:val="ListNumber"/>
      </w:pPr>
      <w:r>
        <w:t xml:space="preserve">Bayesian analysis </w:t>
      </w:r>
      <w:r>
        <w:rPr>
          <w:b/>
        </w:rPr>
        <w:t>allows more precise comparison of novel conditions against known conditions</w:t>
      </w:r>
      <w:r>
        <w:t>. By giving more precise estimates of effects of previously-studied conditions, Bayesian analysis also increases the precision of estimated differences between existing and novel conditions.</w:t>
      </w:r>
    </w:p>
    <w:p w14:paraId="12D65020" w14:textId="676ADD60" w:rsidR="0002541C" w:rsidRDefault="0002541C" w:rsidP="0002541C">
      <w:pPr>
        <w:pStyle w:val="ListNumber"/>
      </w:pPr>
      <w:r>
        <w:t xml:space="preserve">Bayesian analysis </w:t>
      </w:r>
      <w:r>
        <w:rPr>
          <w:b/>
        </w:rPr>
        <w:t>facilitates quantitative knowledge accrual within CHI's existing publishing incentives</w:t>
      </w:r>
      <w:r>
        <w:t xml:space="preserve">. Unlike frequentist analysis, Bayesian analysis can accrue knowledge within individual studies without top-down incentives for the publication of </w:t>
      </w:r>
      <w:proofErr w:type="gramStart"/>
      <w:r>
        <w:t>meta</w:t>
      </w:r>
      <w:proofErr w:type="gramEnd"/>
      <w:r>
        <w:t xml:space="preserve"> analyses, </w:t>
      </w:r>
      <w:r>
        <w:lastRenderedPageBreak/>
        <w:t>addressing the low ratio of meta-analyses to primary research by shifting knowledge accrual into original papers.</w:t>
      </w:r>
    </w:p>
    <w:p w14:paraId="42CC9625" w14:textId="085E3140" w:rsidR="0002541C" w:rsidRDefault="0002541C" w:rsidP="0002541C">
      <w:pPr>
        <w:pStyle w:val="ListNumber"/>
      </w:pPr>
      <w:r>
        <w:t xml:space="preserve">Bayesian analysis </w:t>
      </w:r>
      <w:r>
        <w:rPr>
          <w:b/>
        </w:rPr>
        <w:t>draws more reasonable conclusions from small-</w:t>
      </w:r>
      <w:r>
        <w:rPr>
          <w:b/>
          <w:i/>
        </w:rPr>
        <w:t>n</w:t>
      </w:r>
      <w:r>
        <w:rPr>
          <w:b/>
        </w:rPr>
        <w:t xml:space="preserve"> studies</w:t>
      </w:r>
      <w:r>
        <w:t>. Bayesian analysis allows more principled estimates from small-sample studies of novel techniques by incorporating prior knowledge, and makes better use of prior knowledge so that researchers need not spend limited resources on larger studies to increase precision. This makes it particularly attractive to design and engineering researchers running small studies on novel technology.</w:t>
      </w:r>
    </w:p>
    <w:p w14:paraId="7E7EE7CF" w14:textId="77777777" w:rsidR="0002541C" w:rsidRDefault="0002541C" w:rsidP="0002541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Background and Motivation</w:t>
      </w:r>
    </w:p>
    <w:p w14:paraId="658FF75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 this section we first discuss the current state of meta-analysis and replication at CHI and how it is dictated by the community’s publication incentives. We then introduce the basics of Bayesian analysis as compared to frequentist NHST.</w:t>
      </w:r>
    </w:p>
    <w:p w14:paraId="5F11C510"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16" w:name="h.kv1uh69wjcno" w:colFirst="0" w:colLast="0"/>
      <w:bookmarkEnd w:id="16"/>
      <w:r>
        <w:t>Replication and meta-analysis in CHI</w:t>
      </w:r>
    </w:p>
    <w:p w14:paraId="47C1D094"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statistical tools researchers in CHI have do not </w:t>
      </w:r>
      <w:commentRangeStart w:id="17"/>
      <w:commentRangeStart w:id="18"/>
      <w:r>
        <w:t>currently help them effectively</w:t>
      </w:r>
      <w:commentRangeEnd w:id="17"/>
      <w:r>
        <w:commentReference w:id="17"/>
      </w:r>
      <w:commentRangeEnd w:id="18"/>
      <w:r>
        <w:commentReference w:id="18"/>
      </w:r>
      <w:r>
        <w:t xml:space="preserve"> accrue knowledge from one study to the next, even when the variations in design of novel systems are often informed by previous </w:t>
      </w:r>
      <w:commentRangeStart w:id="19"/>
      <w:r>
        <w:t>work</w:t>
      </w:r>
      <w:commentRangeEnd w:id="19"/>
      <w:r>
        <w:commentReference w:id="19"/>
      </w:r>
      <w:r>
        <w:t xml:space="preserve">. The classic strategy for knowledge accrual of a series of NHST studies, even in CHI, is brief literature reviews conducted often in the related work section of a CHI </w:t>
      </w:r>
      <w:proofErr w:type="gramStart"/>
      <w:r>
        <w:t>paper, that</w:t>
      </w:r>
      <w:proofErr w:type="gramEnd"/>
      <w:r>
        <w:t xml:space="preserve"> implicitly uses the </w:t>
      </w:r>
      <w:r>
        <w:rPr>
          <w:i/>
        </w:rPr>
        <w:t>vote-counting</w:t>
      </w:r>
      <w:r>
        <w:t xml:space="preserve"> method of knowledge </w:t>
      </w:r>
      <w:commentRangeStart w:id="20"/>
      <w:r>
        <w:t>accumulation</w:t>
      </w:r>
      <w:commentRangeEnd w:id="20"/>
      <w:r>
        <w:commentReference w:id="20"/>
      </w:r>
      <w:r>
        <w:t xml:space="preserve">. In this method, the number of significant and non-significant findings are counted up to infer if an effect is true or not (e.g., three studies found a significant effect, four did not, therefore this strategy is likely not effective).  There are many problems with this approach, particularly when a field utilizes small sample sizes to estimate statistical significance via </w:t>
      </w:r>
      <w:r>
        <w:rPr>
          <w:i/>
        </w:rPr>
        <w:t>p</w:t>
      </w:r>
      <w:r>
        <w:t xml:space="preserve">-values less than .05; in particular, many of these significant differences are likely due to chance </w:t>
      </w:r>
      <w:r>
        <w:rPr>
          <w:highlight w:val="yellow"/>
        </w:rPr>
        <w:t>[]</w:t>
      </w:r>
      <w:r>
        <w:t>.</w:t>
      </w:r>
    </w:p>
    <w:p w14:paraId="716B8877"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 step towards better knowledge accrual is via the use of meta-analyses, where the focus is not on the statistical significance of any single study, but instead on combining the results from many studies to estimate the </w:t>
      </w:r>
      <w:r>
        <w:rPr>
          <w:i/>
        </w:rPr>
        <w:t>effect size</w:t>
      </w:r>
      <w:r>
        <w:t xml:space="preserve"> (e.g., this system designed for encouraging exercise results in 1,000 more steps per day compared to control) and the confidence in that effect (i.e., that 1,000 step increase could feasibly be as low as 100 steps or as high as 1,900 steps). This strategy relies somewhat on increasing the incentives for replication in the literature, an approach currently advanced by </w:t>
      </w:r>
      <w:proofErr w:type="spellStart"/>
      <w:r>
        <w:t>RepliCHI</w:t>
      </w:r>
      <w:proofErr w:type="spellEnd"/>
      <w:r>
        <w:t xml:space="preserve"> </w:t>
      </w:r>
      <w:r>
        <w:rPr>
          <w:highlight w:val="yellow"/>
        </w:rPr>
        <w:t>[]</w:t>
      </w:r>
      <w:r>
        <w:t>. While encouraging more standalone replication studies and meta-analyses is useful for supporting knowledge accrual, we argue that it has difficulty fitting into CHI culture and the incentives for publishing novel findings. As we will show later, there is little meta-analysis currently being conducted in the community, supporting our intuition.</w:t>
      </w:r>
    </w:p>
    <w:p w14:paraId="455F411B"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21" w:name="h.fi0b62oy54m" w:colFirst="0" w:colLast="0"/>
      <w:bookmarkEnd w:id="21"/>
      <w:r>
        <w:lastRenderedPageBreak/>
        <w:t>Bayesian statistics versus frequentist statistics</w:t>
      </w:r>
    </w:p>
    <w:p w14:paraId="725176A8"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Interpretations of frequentist statistics are a common source of errors amongst practicing researchers. The focus on p-values and significance testing amounts to insisting that users should learn how to interpret the conceptual double-negative that is a </w:t>
      </w:r>
      <w:r>
        <w:rPr>
          <w:i/>
        </w:rPr>
        <w:t>p</w:t>
      </w:r>
      <w:r>
        <w:t xml:space="preserve"> value, rather than interpreting results as evidence for a hypothesis --- an interpretation only valid within a Bayesian framework. Even switching to confidence intervals from </w:t>
      </w:r>
      <w:r>
        <w:rPr>
          <w:i/>
        </w:rPr>
        <w:t xml:space="preserve">p </w:t>
      </w:r>
      <w:r>
        <w:t xml:space="preserve">values does not solve this problem, as a 95% confidence interval cannot be interpreted as an interval containing the parameter 95% of the time </w:t>
      </w:r>
      <w:r>
        <w:rPr>
          <w:highlight w:val="yellow"/>
        </w:rPr>
        <w:t>[]</w:t>
      </w:r>
      <w:r>
        <w:t xml:space="preserve">. Thinking in </w:t>
      </w:r>
      <w:r>
        <w:rPr>
          <w:i/>
        </w:rPr>
        <w:t>p</w:t>
      </w:r>
      <w:r>
        <w:t>-values and frequentist confidence intervals puts an unnecessary cognitive burden on users.</w:t>
      </w:r>
    </w:p>
    <w:p w14:paraId="711024B9" w14:textId="1F16B4C5"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By contrast, Bayesian analysis gives us a formal approach to quantifying our existing beliefs (for example, as a probability distribution over the expected difference in the means of some variable between two conditions), and then updating those beliefs based on new experimental evidence. This gives results expressed as probabilistic evidence for or against a hypothesis. Prior beliefs can be derived from previous work, allowing us to accrue knowledge from study to study without requiring a separate meta-analysis to be published. To derive priors in CHI, we can capitalize on the fact that partial replication is common to the field in the form of the comparison of a new technique against the state-of-the-art. As will we show, incorporating prior quantitative results into new analyses using a Bayesian framework is straightforward in these cases, allowing us to accrue quantitative knowledge without the need for top-down incentives for meta-analysis. We will also discuss how to use prior work to set prior expectations on the size of an effect even when not conducting a partial replication. In contrast to traditional meta-analysis, Bayesian analysis allows the effect sizes in successive studies to be estimated more precisely --- i.e. quantitative knowledge increases in precision with each new study, rather than only accumulating when a meta-analysis is conducted. This fits well into the publishing incentives for CHI: knowledge accrues with each individual, novel study (easily published at CHI), making it unnecessary to publish standalone meta-analyses (less publishable at CHI).</w:t>
      </w:r>
    </w:p>
    <w:p w14:paraId="0C698F84" w14:textId="77777777" w:rsidR="0002541C" w:rsidRDefault="0002541C" w:rsidP="0002541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 Survey of </w:t>
      </w:r>
      <w:commentRangeStart w:id="22"/>
      <w:commentRangeStart w:id="23"/>
      <w:commentRangeStart w:id="24"/>
      <w:r>
        <w:t>Effect Sizes and Meta-Analyses in HCI</w:t>
      </w:r>
      <w:commentRangeEnd w:id="22"/>
      <w:r>
        <w:commentReference w:id="22"/>
      </w:r>
      <w:commentRangeEnd w:id="23"/>
      <w:r>
        <w:commentReference w:id="23"/>
      </w:r>
      <w:commentRangeEnd w:id="24"/>
      <w:r>
        <w:commentReference w:id="24"/>
      </w:r>
    </w:p>
    <w:p w14:paraId="10A98661" w14:textId="48B368CF" w:rsidR="0002541C" w:rsidRDefault="0002541C" w:rsidP="0002541C">
      <w:r>
        <w:t xml:space="preserve">To assess the current state of quantitative knowledge aggregation in HCI, we conducted a review of meta-analyses accessible through the ACM Digital Library, as many of the most prominent HCI publication venues are archived there (e.g. CHI, CSCW, UIST, </w:t>
      </w:r>
      <w:proofErr w:type="spellStart"/>
      <w:r>
        <w:t>UbiComp</w:t>
      </w:r>
      <w:proofErr w:type="spellEnd"/>
      <w:r>
        <w:t xml:space="preserve">, TOCHI). We searched for the terms meta-analysis, meta-analyses, </w:t>
      </w:r>
      <w:proofErr w:type="spellStart"/>
      <w:r>
        <w:t>metaanalysis</w:t>
      </w:r>
      <w:proofErr w:type="spellEnd"/>
      <w:r>
        <w:t xml:space="preserve">, or </w:t>
      </w:r>
      <w:proofErr w:type="spellStart"/>
      <w:r>
        <w:t>metaanalyses</w:t>
      </w:r>
      <w:proofErr w:type="spellEnd"/>
      <w:r>
        <w:t xml:space="preserve"> in the abstract or title fields on Aug 17 2015, yielding 509 unique results. We examined abstracts and eliminated </w:t>
      </w:r>
      <w:commentRangeStart w:id="25"/>
      <w:r>
        <w:rPr>
          <w:highlight w:val="yellow"/>
        </w:rPr>
        <w:t>151</w:t>
      </w:r>
      <w:commentRangeEnd w:id="25"/>
      <w:r>
        <w:commentReference w:id="25"/>
      </w:r>
      <w:r>
        <w:t xml:space="preserve"> domain-specific statistical methods and techniques, mostly in biology and machine learning. We examined the full-text for the remaining papers. We found </w:t>
      </w:r>
      <w:r>
        <w:rPr>
          <w:highlight w:val="yellow"/>
        </w:rPr>
        <w:t xml:space="preserve">40 </w:t>
      </w:r>
      <w:r>
        <w:t xml:space="preserve">dissertations, which we discarded since their results may have been published in other venues. We found </w:t>
      </w:r>
      <w:r>
        <w:rPr>
          <w:highlight w:val="yellow"/>
        </w:rPr>
        <w:t xml:space="preserve">56 </w:t>
      </w:r>
      <w:r>
        <w:t xml:space="preserve">papers </w:t>
      </w:r>
      <w:r>
        <w:lastRenderedPageBreak/>
        <w:t xml:space="preserve">with quantitative meta-analyses, defined as modeling effect sizes or using traditional meta-analysis based on the results of multiple studies found from a literature search with inclusion criteria. Only </w:t>
      </w:r>
      <w:r>
        <w:rPr>
          <w:highlight w:val="yellow"/>
        </w:rPr>
        <w:t>3</w:t>
      </w:r>
      <w:r>
        <w:t xml:space="preserve"> were published at the venues above [</w:t>
      </w:r>
      <w:proofErr w:type="spellStart"/>
      <w:r>
        <w:t>cite</w:t>
      </w:r>
      <w:proofErr w:type="gramStart"/>
      <w:r>
        <w:t>,cite,cite</w:t>
      </w:r>
      <w:proofErr w:type="spellEnd"/>
      <w:proofErr w:type="gramEnd"/>
      <w:r>
        <w:t xml:space="preserve">]. This low number prompted us to search the DL full text for “meta-analysis” for the top venues, yielding 159 results. The top 3 results were the meta-analyses we had already found, and we did not find any others after reviewing the abstracts (and full text as needed) from this additional search. </w:t>
      </w:r>
      <w:commentRangeStart w:id="26"/>
      <w:r>
        <w:t>Most meta-analyses were in other journals and communities, from management information systems and HICSS to specialized venues (</w:t>
      </w:r>
      <w:r>
        <w:rPr>
          <w:rFonts w:ascii="Calibri" w:eastAsia="Calibri" w:hAnsi="Calibri" w:cs="Calibri"/>
        </w:rPr>
        <w:t>ICMI '06: Proceedings of the 8th international conference on Multimodal interfaces</w:t>
      </w:r>
      <w:commentRangeEnd w:id="26"/>
      <w:r>
        <w:commentReference w:id="26"/>
      </w:r>
      <w:r>
        <w:t>). Meta-analyses are not being rewarded by the current publishing incentives of the community.</w:t>
      </w:r>
    </w:p>
    <w:p w14:paraId="6075F877" w14:textId="77777777" w:rsidR="0002541C" w:rsidRDefault="0002541C" w:rsidP="0002541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Contrasting Bayesian and Frequentist Statistics in Estimating Effects using Simulated Experiments</w:t>
      </w:r>
    </w:p>
    <w:p w14:paraId="28C9CF9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By way of explaining the differences between frequentist meta-analysis and a Bayesian incremental approach to knowledge accrual, in this section we provide an example of these approaches applied in two different hypothetical worlds. Specifically, we examine a series of 4 simulated, hypothetical experiments on the effects of progress indicators on completion rates of online surveys. </w:t>
      </w:r>
    </w:p>
    <w:p w14:paraId="612E8077"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27" w:name="h.8lhpz8gw9lf" w:colFirst="0" w:colLast="0"/>
      <w:bookmarkEnd w:id="27"/>
      <w:r>
        <w:t>Domain: Progress bars in online surveys</w:t>
      </w:r>
    </w:p>
    <w:p w14:paraId="50034B8B"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chose this domain because it will be familiar to the CHI audience (as many researchers in our field make use of online surveys), and because a meta-analysis has previously been conducted in this domain by </w:t>
      </w:r>
      <w:proofErr w:type="spellStart"/>
      <w:r>
        <w:t>Villar</w:t>
      </w:r>
      <w:proofErr w:type="spellEnd"/>
      <w:r>
        <w:t xml:space="preserve"> </w:t>
      </w:r>
      <w:r>
        <w:rPr>
          <w:i/>
        </w:rPr>
        <w:t>et al.</w:t>
      </w:r>
      <w:r>
        <w:t xml:space="preserve"> </w:t>
      </w:r>
      <w:r>
        <w:rPr>
          <w:highlight w:val="yellow"/>
        </w:rPr>
        <w:t>[]</w:t>
      </w:r>
      <w:r>
        <w:t xml:space="preserve">; thus, we can derive realistic effect sizes to use in our simulations. </w:t>
      </w:r>
    </w:p>
    <w:p w14:paraId="2975E612"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That meta-analysis looked at experiments comparing the effects of different types of </w:t>
      </w:r>
      <w:r>
        <w:rPr>
          <w:i/>
        </w:rPr>
        <w:t>progress indicators</w:t>
      </w:r>
      <w:r>
        <w:t xml:space="preserve"> on survey completion rates. A progress indicator is any type of textual or graphical display communicating how much of the survey has been completed so far (“10%”, a graphical progress bar, </w:t>
      </w:r>
      <w:proofErr w:type="spellStart"/>
      <w:r>
        <w:t>etc</w:t>
      </w:r>
      <w:proofErr w:type="spellEnd"/>
      <w:r>
        <w:t xml:space="preserve">). Progress indicators can be distinguished by the relationship between the true progress and the displayed progress. A </w:t>
      </w:r>
      <w:r>
        <w:rPr>
          <w:i/>
        </w:rPr>
        <w:t>constant</w:t>
      </w:r>
      <w:r>
        <w:t xml:space="preserve"> indicator communicates the true progress. Progress in a </w:t>
      </w:r>
      <w:r>
        <w:rPr>
          <w:i/>
        </w:rPr>
        <w:t>fast-to-slow</w:t>
      </w:r>
      <w:r>
        <w:t xml:space="preserve"> indicator starts fast, telling the participant they have made more progress than they actually have near the beginning of the survey, then slows down later. By contrast, a </w:t>
      </w:r>
      <w:r>
        <w:rPr>
          <w:i/>
        </w:rPr>
        <w:t>slow-to-fast</w:t>
      </w:r>
      <w:r>
        <w:t xml:space="preserve"> indicator starts slow, then speeds up near the end of the survey.</w:t>
      </w:r>
    </w:p>
    <w:p w14:paraId="2B07FA76"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their meta-analysis, </w:t>
      </w:r>
      <w:proofErr w:type="spellStart"/>
      <w:r>
        <w:t>Villar</w:t>
      </w:r>
      <w:proofErr w:type="spellEnd"/>
      <w:r>
        <w:t xml:space="preserve"> </w:t>
      </w:r>
      <w:r>
        <w:rPr>
          <w:i/>
        </w:rPr>
        <w:t xml:space="preserve">et al. </w:t>
      </w:r>
      <w:r>
        <w:rPr>
          <w:highlight w:val="yellow"/>
        </w:rPr>
        <w:t>[]</w:t>
      </w:r>
      <w:r>
        <w:t xml:space="preserve"> found that using a </w:t>
      </w:r>
      <w:r>
        <w:rPr>
          <w:i/>
        </w:rPr>
        <w:t>slow-to-fast</w:t>
      </w:r>
      <w:r>
        <w:t xml:space="preserve"> progress indicator (i.e., one whose progress advances slowly initially and speeds up near the end of the survey) decreased the probability that a person would complete the survey. They found an effect size (as a log odds ratio</w:t>
      </w:r>
      <w:r>
        <w:rPr>
          <w:vertAlign w:val="superscript"/>
        </w:rPr>
        <w:footnoteReference w:id="2"/>
      </w:r>
      <w:r>
        <w:t>) of ~-0.45.</w:t>
      </w:r>
      <w:r>
        <w:rPr>
          <w:vertAlign w:val="superscript"/>
        </w:rPr>
        <w:footnoteReference w:id="3"/>
      </w:r>
      <w:r>
        <w:t xml:space="preserve"> A </w:t>
      </w:r>
      <w:proofErr w:type="spellStart"/>
      <w:r>
        <w:t>log</w:t>
      </w:r>
      <w:proofErr w:type="spellEnd"/>
      <w:r>
        <w:t xml:space="preserve"> odds ratio of -0.45 means that in a </w:t>
      </w:r>
      <w:r>
        <w:lastRenderedPageBreak/>
        <w:t xml:space="preserve">survey that would otherwise have a completion rate of 50%, we would expect the same survey with a </w:t>
      </w:r>
      <w:r>
        <w:rPr>
          <w:i/>
        </w:rPr>
        <w:t>slow-to-fast</w:t>
      </w:r>
      <w:r>
        <w:t xml:space="preserve"> progress indicator to have a completion rate of ~39%.</w:t>
      </w:r>
    </w:p>
    <w:p w14:paraId="6C204400"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28" w:name="h.ktgc8lzco6fd" w:colFirst="0" w:colLast="0"/>
      <w:bookmarkEnd w:id="28"/>
      <w:r>
        <w:t>Simulation Method</w:t>
      </w:r>
    </w:p>
    <w:p w14:paraId="2CDDAA9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To compare Bayesian and frequentist approaches, we will simulate 100 hypothetical “worlds” in which we know the true effect of different progress bar types on completion rates, and then run the same series of 4 experiments in each world. Each experiment could represent an experiment run by different authors. We will conduct analyses on each world as if 1) all authors take a frequentist approach or 2) all authors take a Bayesian approach.</w:t>
      </w:r>
    </w:p>
    <w:p w14:paraId="4EE71131"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the purposes of our simulations, we will consider the true effect of a </w:t>
      </w:r>
      <w:r>
        <w:rPr>
          <w:i/>
        </w:rPr>
        <w:t>slow-to-fast</w:t>
      </w:r>
      <w:r>
        <w:t xml:space="preserve"> progress bar on the log-odds of the completion of a survey to be -0.45, as suggested by the meta-analysis of </w:t>
      </w:r>
      <w:proofErr w:type="spellStart"/>
      <w:r>
        <w:t>Villar</w:t>
      </w:r>
      <w:proofErr w:type="spellEnd"/>
      <w:r>
        <w:t xml:space="preserve"> </w:t>
      </w:r>
      <w:r>
        <w:rPr>
          <w:i/>
        </w:rPr>
        <w:t>et al.</w:t>
      </w:r>
      <w:r>
        <w:t xml:space="preserve"> </w:t>
      </w:r>
      <w:r>
        <w:rPr>
          <w:highlight w:val="yellow"/>
        </w:rPr>
        <w:t>[]</w:t>
      </w:r>
      <w:r>
        <w:t xml:space="preserve">. We will also surmise a similarly-sized effect of </w:t>
      </w:r>
      <w:r>
        <w:rPr>
          <w:i/>
        </w:rPr>
        <w:t xml:space="preserve">fast-to-slow </w:t>
      </w:r>
      <w:r>
        <w:t>progress indicators, in the opposite direction, of 0.45.</w:t>
      </w:r>
      <w:r>
        <w:rPr>
          <w:vertAlign w:val="superscript"/>
        </w:rPr>
        <w:footnoteReference w:id="4"/>
      </w:r>
    </w:p>
    <w:p w14:paraId="118B5B92" w14:textId="629AD495"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 each world, we simulate the results of 4 experiments:</w:t>
      </w:r>
    </w:p>
    <w:p w14:paraId="2A44B08E" w14:textId="77777777" w:rsidR="0002541C" w:rsidRDefault="0002541C" w:rsidP="0002541C">
      <w:pPr>
        <w:pStyle w:val="Bullet"/>
        <w:rPr>
          <w:b/>
        </w:rPr>
      </w:pPr>
      <w:r>
        <w:rPr>
          <w:b/>
        </w:rPr>
        <w:t>Experiments 1-3</w:t>
      </w:r>
      <w:r>
        <w:t xml:space="preserve"> all compare a </w:t>
      </w:r>
      <w:r>
        <w:rPr>
          <w:i/>
        </w:rPr>
        <w:t>fast-to-slow</w:t>
      </w:r>
      <w:r>
        <w:t xml:space="preserve"> progress indicator against a control condition of no indicator.</w:t>
      </w:r>
    </w:p>
    <w:p w14:paraId="2835FA20" w14:textId="77777777" w:rsidR="0002541C" w:rsidRDefault="0002541C" w:rsidP="0002541C">
      <w:pPr>
        <w:pStyle w:val="Bullet"/>
        <w:rPr>
          <w:b/>
        </w:rPr>
      </w:pPr>
      <w:r>
        <w:rPr>
          <w:b/>
        </w:rPr>
        <w:t>Experiment 4</w:t>
      </w:r>
      <w:r>
        <w:t xml:space="preserve"> also compares a </w:t>
      </w:r>
      <w:r>
        <w:rPr>
          <w:i/>
        </w:rPr>
        <w:t>fast-to-slow</w:t>
      </w:r>
      <w:r>
        <w:t xml:space="preserve"> progress indicator against a control condition, but adds an additional </w:t>
      </w:r>
      <w:r>
        <w:rPr>
          <w:i/>
        </w:rPr>
        <w:t xml:space="preserve">slow-to-fast </w:t>
      </w:r>
      <w:r>
        <w:t xml:space="preserve">indicator. We can think of this experiment as representing one of the common ways that partial replication happens in the CHI community: through comparison to previous state-of-the-art results. Perhaps some authors, having seen the success of </w:t>
      </w:r>
      <w:r>
        <w:rPr>
          <w:i/>
        </w:rPr>
        <w:t xml:space="preserve">fast-to-slow </w:t>
      </w:r>
      <w:r>
        <w:t xml:space="preserve">indicators, wished to know how the opposite type of indicator might perform (or perhaps conducted this experiment as part of work to establish a more complete theory explaining </w:t>
      </w:r>
      <w:r>
        <w:rPr>
          <w:i/>
        </w:rPr>
        <w:t>why</w:t>
      </w:r>
      <w:r>
        <w:t xml:space="preserve"> we see these particular results).</w:t>
      </w:r>
    </w:p>
    <w:p w14:paraId="39C95C7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simplicity of exposition, we assume the same experimental design in each case: a between-subjects design with 100 participants per condition (thus, 200 participants in experiments 1-3 and 300 in experiment 4). This is similar to the number of participants in the studies in </w:t>
      </w:r>
      <w:proofErr w:type="spellStart"/>
      <w:r>
        <w:t>Villar</w:t>
      </w:r>
      <w:proofErr w:type="spellEnd"/>
      <w:r>
        <w:t xml:space="preserve"> </w:t>
      </w:r>
      <w:r>
        <w:rPr>
          <w:i/>
        </w:rPr>
        <w:t>et al.</w:t>
      </w:r>
      <w:r>
        <w:t>’s meta-analysis, and is a reasonable number to expect to re</w:t>
      </w:r>
      <w:r>
        <w:lastRenderedPageBreak/>
        <w:t>spond to an online survey. The between-subjects design is necessary primarily because it is difficult to ask someone to take the same survey twice and observe their drop-out rates.</w:t>
      </w:r>
    </w:p>
    <w:p w14:paraId="7CEE1075" w14:textId="77777777" w:rsidR="0002541C" w:rsidRDefault="0002541C" w:rsidP="0002541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29" w:name="h.y3op86qbe8qr" w:colFirst="0" w:colLast="0"/>
      <w:bookmarkEnd w:id="29"/>
      <w:r>
        <w:t>Frequentist analysis</w:t>
      </w:r>
    </w:p>
    <w:p w14:paraId="53FA4BAB" w14:textId="00007A7B"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mc:AlternateContent>
          <mc:Choice Requires="wps">
            <w:drawing>
              <wp:anchor distT="45720" distB="45720" distL="114300" distR="114300" simplePos="0" relativeHeight="251651584" behindDoc="0" locked="0" layoutInCell="1" allowOverlap="1" wp14:anchorId="59DC8238" wp14:editId="0D0455CC">
                <wp:simplePos x="0" y="0"/>
                <wp:positionH relativeFrom="margin">
                  <wp:align>left</wp:align>
                </wp:positionH>
                <wp:positionV relativeFrom="margin">
                  <wp:align>top</wp:align>
                </wp:positionV>
                <wp:extent cx="6391656"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656" cy="1404620"/>
                        </a:xfrm>
                        <a:prstGeom prst="rect">
                          <a:avLst/>
                        </a:prstGeom>
                        <a:noFill/>
                        <a:ln w="9525">
                          <a:noFill/>
                          <a:miter lim="800000"/>
                          <a:headEnd/>
                          <a:tailEnd/>
                        </a:ln>
                      </wps:spPr>
                      <wps:txbx>
                        <w:txbxContent>
                          <w:p w14:paraId="1E87DFFD" w14:textId="5791386E" w:rsidR="0002541C" w:rsidRDefault="0033584A"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792EBA9C" wp14:editId="0B33F40E">
                                  <wp:extent cx="6382385" cy="2918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plot-edited.eps"/>
                                          <pic:cNvPicPr/>
                                        </pic:nvPicPr>
                                        <pic:blipFill>
                                          <a:blip r:embed="rId11">
                                            <a:extLst>
                                              <a:ext uri="{28A0092B-C50C-407E-A947-70E740481C1C}">
                                                <a14:useLocalDpi xmlns:a14="http://schemas.microsoft.com/office/drawing/2010/main" val="0"/>
                                              </a:ext>
                                            </a:extLst>
                                          </a:blip>
                                          <a:stretch>
                                            <a:fillRect/>
                                          </a:stretch>
                                        </pic:blipFill>
                                        <pic:spPr>
                                          <a:xfrm>
                                            <a:off x="0" y="0"/>
                                            <a:ext cx="6382385" cy="2918460"/>
                                          </a:xfrm>
                                          <a:prstGeom prst="rect">
                                            <a:avLst/>
                                          </a:prstGeom>
                                        </pic:spPr>
                                      </pic:pic>
                                    </a:graphicData>
                                  </a:graphic>
                                </wp:inline>
                              </w:drawing>
                            </w:r>
                          </w:p>
                          <w:p w14:paraId="07DD3480" w14:textId="570E3E2A" w:rsidR="0002541C" w:rsidRDefault="0002541C" w:rsidP="0002541C">
                            <w:pPr>
                              <w:pStyle w:val="Caption"/>
                            </w:pPr>
                            <w:r>
                              <w:t xml:space="preserve">Figure </w:t>
                            </w:r>
                            <w:r>
                              <w:fldChar w:fldCharType="begin"/>
                            </w:r>
                            <w:r>
                              <w:instrText xml:space="preserve"> SEQ Figure \* ARABIC </w:instrText>
                            </w:r>
                            <w:r>
                              <w:fldChar w:fldCharType="separate"/>
                            </w:r>
                            <w:r w:rsidR="00A554C5">
                              <w:rPr>
                                <w:noProof/>
                              </w:rPr>
                              <w:t>1</w:t>
                            </w:r>
                            <w:r>
                              <w:fldChar w:fldCharType="end"/>
                            </w:r>
                            <w:r>
                              <w:t xml:space="preserve">. </w:t>
                            </w:r>
                            <w:r>
                              <w:rPr>
                                <w:highlight w:val="yellow"/>
                              </w:rPr>
                              <w:t>Figure XXX.</w:t>
                            </w:r>
                            <w:r>
                              <w:t xml:space="preserve"> Forest plots of effects from the frequentist and Bayesian analyses applied to one of our simulated worlds.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DC8238" id="_x0000_s1027" type="#_x0000_t202" style="position:absolute;left:0;text-align:left;margin-left:0;margin-top:0;width:503.3pt;height:110.6pt;z-index:251651584;visibility:visible;mso-wrap-style:square;mso-width-percent:0;mso-height-percent:200;mso-wrap-distance-left:9pt;mso-wrap-distance-top:3.6pt;mso-wrap-distance-right:9pt;mso-wrap-distance-bottom:3.6pt;mso-position-horizontal:left;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" filled="f" stroked="f">
                <v:textbox style="mso-fit-shape-to-text:t" inset="0,0,0,0">
                  <w:txbxContent>
                    <w:p w14:paraId="1E87DFFD" w14:textId="5791386E" w:rsidR="0002541C" w:rsidRDefault="0033584A"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792EBA9C" wp14:editId="0B33F40E">
                            <wp:extent cx="6382385" cy="2918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plot-edited.eps"/>
                                    <pic:cNvPicPr/>
                                  </pic:nvPicPr>
                                  <pic:blipFill>
                                    <a:blip r:embed="rId11">
                                      <a:extLst>
                                        <a:ext uri="{28A0092B-C50C-407E-A947-70E740481C1C}">
                                          <a14:useLocalDpi xmlns:a14="http://schemas.microsoft.com/office/drawing/2010/main" val="0"/>
                                        </a:ext>
                                      </a:extLst>
                                    </a:blip>
                                    <a:stretch>
                                      <a:fillRect/>
                                    </a:stretch>
                                  </pic:blipFill>
                                  <pic:spPr>
                                    <a:xfrm>
                                      <a:off x="0" y="0"/>
                                      <a:ext cx="6382385" cy="2918460"/>
                                    </a:xfrm>
                                    <a:prstGeom prst="rect">
                                      <a:avLst/>
                                    </a:prstGeom>
                                  </pic:spPr>
                                </pic:pic>
                              </a:graphicData>
                            </a:graphic>
                          </wp:inline>
                        </w:drawing>
                      </w:r>
                    </w:p>
                    <w:p w14:paraId="07DD3480" w14:textId="570E3E2A" w:rsidR="0002541C" w:rsidRDefault="0002541C" w:rsidP="0002541C">
                      <w:pPr>
                        <w:pStyle w:val="Caption"/>
                      </w:pPr>
                      <w:r>
                        <w:t xml:space="preserve">Figure </w:t>
                      </w:r>
                      <w:r>
                        <w:fldChar w:fldCharType="begin"/>
                      </w:r>
                      <w:r>
                        <w:instrText xml:space="preserve"> SEQ Figure \* ARABIC </w:instrText>
                      </w:r>
                      <w:r>
                        <w:fldChar w:fldCharType="separate"/>
                      </w:r>
                      <w:r w:rsidR="00A554C5">
                        <w:rPr>
                          <w:noProof/>
                        </w:rPr>
                        <w:t>1</w:t>
                      </w:r>
                      <w:r>
                        <w:fldChar w:fldCharType="end"/>
                      </w:r>
                      <w:r>
                        <w:t xml:space="preserve">. </w:t>
                      </w:r>
                      <w:r>
                        <w:rPr>
                          <w:highlight w:val="yellow"/>
                        </w:rPr>
                        <w:t>Figure XXX.</w:t>
                      </w:r>
                      <w:r>
                        <w:t xml:space="preserve"> Forest plots of effects from the frequentist and Bayesian analyses applied to one of our simulated worlds.</w:t>
                      </w:r>
                    </w:p>
                  </w:txbxContent>
                </v:textbox>
                <w10:wrap type="square" anchorx="margin" anchory="margin"/>
              </v:shape>
            </w:pict>
          </mc:Fallback>
        </mc:AlternateContent>
      </w:r>
      <w:r>
        <w:t xml:space="preserve">In the frequentist analysis of each world, we conduct a logistic regression in each experiment to model the probability of </w:t>
      </w:r>
      <w:r>
        <w:rPr>
          <w:i/>
        </w:rPr>
        <w:t xml:space="preserve">completion </w:t>
      </w:r>
      <w:r>
        <w:t xml:space="preserve">based on </w:t>
      </w:r>
      <w:r>
        <w:rPr>
          <w:i/>
        </w:rPr>
        <w:t>progress indicator</w:t>
      </w:r>
      <w:r>
        <w:t>:</w:t>
      </w:r>
      <w:r>
        <w:rPr>
          <w:i/>
        </w:rPr>
        <w:t xml:space="preserve"> control </w:t>
      </w:r>
      <w:r>
        <w:t xml:space="preserve">(no indicator), </w:t>
      </w:r>
      <w:r>
        <w:rPr>
          <w:i/>
        </w:rPr>
        <w:t>fast-to-slow</w:t>
      </w:r>
      <w:r>
        <w:t xml:space="preserve">, and </w:t>
      </w:r>
      <w:r>
        <w:rPr>
          <w:i/>
        </w:rPr>
        <w:t>slow-to-fast</w:t>
      </w:r>
      <w:r>
        <w:t xml:space="preserve"> (experiment 4 only). In addition, after all four experiments are analyzed, we conduct a meta-analysis on the log-odds ratios for the effect of the </w:t>
      </w:r>
      <w:r>
        <w:rPr>
          <w:i/>
        </w:rPr>
        <w:t>fast-to-slow</w:t>
      </w:r>
      <w:r>
        <w:t xml:space="preserve"> progress indicator, as in </w:t>
      </w:r>
      <w:proofErr w:type="spellStart"/>
      <w:r>
        <w:t>Villar</w:t>
      </w:r>
      <w:proofErr w:type="spellEnd"/>
      <w:r>
        <w:t xml:space="preserve"> </w:t>
      </w:r>
      <w:r>
        <w:rPr>
          <w:i/>
        </w:rPr>
        <w:t>et al.</w:t>
      </w:r>
      <w:r>
        <w:t xml:space="preserve"> </w:t>
      </w:r>
      <w:r>
        <w:rPr>
          <w:highlight w:val="yellow"/>
        </w:rPr>
        <w:t>[]</w:t>
      </w:r>
      <w:r>
        <w:t>. This yields a final, more precise estimate of the effect of that indicator based on the preceding four experiments.</w:t>
      </w:r>
    </w:p>
    <w:p w14:paraId="4435C001" w14:textId="77777777" w:rsidR="0002541C" w:rsidRDefault="0002541C" w:rsidP="0002541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30" w:name="h.ctmchuoa4g4" w:colFirst="0" w:colLast="0"/>
      <w:bookmarkEnd w:id="30"/>
      <w:r>
        <w:t>Bayesian analysis</w:t>
      </w:r>
    </w:p>
    <w:p w14:paraId="5D13BAE2"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the frequentist analysis of each world, we also conduct a logistic regression in each experiment to model the probability of </w:t>
      </w:r>
      <w:r>
        <w:rPr>
          <w:i/>
        </w:rPr>
        <w:t xml:space="preserve">completion </w:t>
      </w:r>
      <w:r>
        <w:t xml:space="preserve">based on </w:t>
      </w:r>
      <w:r>
        <w:rPr>
          <w:i/>
        </w:rPr>
        <w:t>progress indicator</w:t>
      </w:r>
      <w:r>
        <w:t xml:space="preserve">. However, we do not conduct a final meta-analysis. Instead, we build upon the previous results by using the posterior distribution of the estimated effect of the </w:t>
      </w:r>
      <w:r>
        <w:rPr>
          <w:i/>
        </w:rPr>
        <w:t>fast-to-slow</w:t>
      </w:r>
      <w:r>
        <w:t xml:space="preserve"> progress indicator in experiment </w:t>
      </w:r>
      <w:proofErr w:type="spellStart"/>
      <w:r>
        <w:rPr>
          <w:i/>
        </w:rPr>
        <w:t>i</w:t>
      </w:r>
      <w:proofErr w:type="spellEnd"/>
      <w:r>
        <w:t xml:space="preserve"> as the prior for that effect in experiment </w:t>
      </w:r>
      <w:proofErr w:type="spellStart"/>
      <w:r>
        <w:rPr>
          <w:i/>
        </w:rPr>
        <w:t>i</w:t>
      </w:r>
      <w:proofErr w:type="spellEnd"/>
      <w:r>
        <w:rPr>
          <w:i/>
        </w:rPr>
        <w:t xml:space="preserve"> + 1</w:t>
      </w:r>
      <w:r>
        <w:t xml:space="preserve">. We assume this could happen, for example, if the author of experiment </w:t>
      </w:r>
      <w:proofErr w:type="spellStart"/>
      <w:r>
        <w:rPr>
          <w:i/>
        </w:rPr>
        <w:t>i</w:t>
      </w:r>
      <w:proofErr w:type="spellEnd"/>
      <w:r>
        <w:rPr>
          <w:i/>
        </w:rPr>
        <w:t xml:space="preserve"> + 1 </w:t>
      </w:r>
      <w:r>
        <w:t>had read the previous paper, and therefore was able to use the posterior estimate from that paper in their analysis. This has the effect of incrementally accumulating knowledge --- in the Bayesian worlds, we do not require a fifth publication, the meta-analysis.</w:t>
      </w:r>
    </w:p>
    <w:p w14:paraId="58F545B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experiment 4, we must also place a prior on the new </w:t>
      </w:r>
      <w:r>
        <w:rPr>
          <w:i/>
        </w:rPr>
        <w:t xml:space="preserve">slow-to-fast </w:t>
      </w:r>
      <w:r>
        <w:t>indicator. We use a Cauchy</w:t>
      </w:r>
      <w:r>
        <w:rPr>
          <w:vertAlign w:val="superscript"/>
        </w:rPr>
        <w:footnoteReference w:id="5"/>
      </w:r>
      <w:r>
        <w:t xml:space="preserve"> distribution centered at 0 (no effect) with a scale equal to the furthest point in the 95% credibility interval of the estimated effect of </w:t>
      </w:r>
      <w:r>
        <w:rPr>
          <w:i/>
        </w:rPr>
        <w:t xml:space="preserve">fast-to-slow </w:t>
      </w:r>
      <w:r>
        <w:t xml:space="preserve">in experiment 3. This prior is weakly-informed: it expresses a belief that fast-to-slow might reasonably have about twice the effect (positively or negatively) that </w:t>
      </w:r>
      <w:r>
        <w:rPr>
          <w:i/>
        </w:rPr>
        <w:t xml:space="preserve">slow-to-fast </w:t>
      </w:r>
      <w:r>
        <w:t>does compared to the control condition.</w:t>
      </w:r>
    </w:p>
    <w:p w14:paraId="54817B77"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31" w:name="h.oqgmlfe0lndx" w:colFirst="0" w:colLast="0"/>
      <w:bookmarkEnd w:id="31"/>
      <w:r>
        <w:t>Results</w:t>
      </w:r>
    </w:p>
    <w:p w14:paraId="066A5E39" w14:textId="77777777" w:rsidR="0002541C" w:rsidRDefault="0002541C" w:rsidP="0002541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32" w:name="h.q3r5mt23g97x" w:colFirst="0" w:colLast="0"/>
      <w:bookmarkEnd w:id="32"/>
      <w:r>
        <w:t>In a single world</w:t>
      </w:r>
    </w:p>
    <w:p w14:paraId="2ECE8805" w14:textId="41A936B5"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Before considering the differences in results across all simulated worlds, we will first walk through the results in one simulation. The results of the frequentist analysis are shown in </w:t>
      </w:r>
      <w:r>
        <w:rPr>
          <w:highlight w:val="yellow"/>
        </w:rPr>
        <w:t>Figure XXX.A</w:t>
      </w:r>
      <w:r>
        <w:t xml:space="preserve"> and the results of the Bayesian analysis in </w:t>
      </w:r>
      <w:r>
        <w:rPr>
          <w:highlight w:val="yellow"/>
        </w:rPr>
        <w:t>Figure XXX.B</w:t>
      </w:r>
      <w:r>
        <w:t>. Each figure shows a forest plot of results, with 95% CIs (</w:t>
      </w:r>
      <w:r>
        <w:rPr>
          <w:i/>
        </w:rPr>
        <w:t>confidence intervals</w:t>
      </w:r>
      <w:r>
        <w:t xml:space="preserve"> in the frequentist case; </w:t>
      </w:r>
      <w:r>
        <w:rPr>
          <w:i/>
        </w:rPr>
        <w:t xml:space="preserve">credibility intervals </w:t>
      </w:r>
      <w:r>
        <w:t xml:space="preserve">in the Bayesian case). In the frequentist case, a 95% confidence interval that does not overlap 0 is equivalent to a </w:t>
      </w:r>
      <w:r>
        <w:rPr>
          <w:i/>
        </w:rPr>
        <w:t>p</w:t>
      </w:r>
      <w:r>
        <w:t xml:space="preserve"> value of less than 0.05. The dashed vertical lines indicate the true effect sizes from which the data was simulated.</w:t>
      </w:r>
    </w:p>
    <w:p w14:paraId="450BEB23" w14:textId="68DA4F43"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In the frequentist analysis</w:t>
      </w:r>
      <w:r>
        <w:t xml:space="preserve">, we have a promising first result in experiment 1. This is followed by two borderline results in experiments 2 and 3. Looking strictly at </w:t>
      </w:r>
      <w:r>
        <w:rPr>
          <w:i/>
        </w:rPr>
        <w:t>p</w:t>
      </w:r>
      <w:r>
        <w:t xml:space="preserve"> values, experiment 4 fails to replicate the result of experiment 1, though it does find some evidence of a difference between </w:t>
      </w:r>
      <w:r>
        <w:rPr>
          <w:i/>
        </w:rPr>
        <w:t xml:space="preserve">fast-to-slow </w:t>
      </w:r>
      <w:r>
        <w:t xml:space="preserve">and </w:t>
      </w:r>
      <w:r>
        <w:rPr>
          <w:i/>
        </w:rPr>
        <w:t>slow-to-fast</w:t>
      </w:r>
      <w:r>
        <w:t xml:space="preserve"> progress indicators. Finally, the meta-analysis is able to combine the previous estimates into a more precise and accurate estimate of the true effect --- assuming it is conducted and published.</w:t>
      </w:r>
    </w:p>
    <w:p w14:paraId="754884B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Note that, because all of these experiments are run using the same number of participants, the confidence intervals are all approximately the same width; the only ways to increase our precision (i.e., decrease CI width) in the frequentist world are to increase the power of our experiment/analysis (for example by increasing our sample size, using a within-subjects design, or including covariates that explain some of the variation in the response) or by conducting meta-analysis. This limitation is not particularly helpful to the authors of experiments 1-4, since they may not have the resources to recruit more participants.</w:t>
      </w:r>
    </w:p>
    <w:p w14:paraId="7A193D7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addition, the small variation in intervals from experiments 1-3 represent vastly different conclusions if we reduce the results to null hypothesis tests: experiments 1 and 3 reject the null (p &lt; 0.05); experiment 2 does not. This highlights the problem with reducing estimation to a binary choice (“effect” or “no effect”): these estimates are all similar, but the decision to reject (or not) the null hypothesis hinges on whether the 95% confidence interval happens to overlap 0. </w:t>
      </w:r>
    </w:p>
    <w:p w14:paraId="35590E46"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In the Bayesian analysis,</w:t>
      </w:r>
      <w:r>
        <w:t xml:space="preserve"> the result of the first experiment is virtually identical to the frequentist world (we used a weakly-informed </w:t>
      </w:r>
      <w:proofErr w:type="spellStart"/>
      <w:proofErr w:type="gramStart"/>
      <w:r>
        <w:t>Cuachy</w:t>
      </w:r>
      <w:proofErr w:type="spellEnd"/>
      <w:r>
        <w:t>(</w:t>
      </w:r>
      <w:proofErr w:type="gramEnd"/>
      <w:r>
        <w:t xml:space="preserve">0, 2.5) prior for logistic regression parameters recommended by </w:t>
      </w:r>
      <w:proofErr w:type="spellStart"/>
      <w:r>
        <w:t>Gelman</w:t>
      </w:r>
      <w:proofErr w:type="spellEnd"/>
      <w:r>
        <w:t xml:space="preserve"> </w:t>
      </w:r>
      <w:r>
        <w:rPr>
          <w:i/>
        </w:rPr>
        <w:t>et al.</w:t>
      </w:r>
      <w:r>
        <w:t xml:space="preserve"> </w:t>
      </w:r>
      <w:r>
        <w:rPr>
          <w:highlight w:val="yellow"/>
        </w:rPr>
        <w:t>[]</w:t>
      </w:r>
      <w:r>
        <w:t xml:space="preserve">). However, in contrast to the frequentist world, in each subsequent experiment our estimate of the effect size becomes more precise. The authors of experiments 2 and 3 make a stronger contribution to the field by building on the results of prior work, rather than borderline failed replications. In experiment 4, the estimated effect of the fast-to-slow indicator is similar to that of the frequentist meta-analysis, </w:t>
      </w:r>
      <w:r>
        <w:rPr>
          <w:i/>
        </w:rPr>
        <w:t>one publication early</w:t>
      </w:r>
      <w:r>
        <w:t xml:space="preserve">. </w:t>
      </w:r>
      <w:r>
        <w:rPr>
          <w:b/>
        </w:rPr>
        <w:t>Bayesian analysis helps us learn faster and with fewer studies</w:t>
      </w:r>
      <w:r>
        <w:t xml:space="preserve">. </w:t>
      </w:r>
    </w:p>
    <w:p w14:paraId="348564E1"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Besides the benefit of getting quantitative knowledge accrual into the literature without requiring publication of meta-analysis, this also has additional benefits for the authors of experiment 4: note that, even though they are testing against a new technique that they don’t have strong priors for (the </w:t>
      </w:r>
      <w:r>
        <w:rPr>
          <w:i/>
        </w:rPr>
        <w:t xml:space="preserve">slow-to-fast </w:t>
      </w:r>
      <w:r>
        <w:t xml:space="preserve">indicator), the strong prior knowledge of the effect of the </w:t>
      </w:r>
      <w:r>
        <w:rPr>
          <w:i/>
        </w:rPr>
        <w:t xml:space="preserve">fast-to-slow </w:t>
      </w:r>
      <w:r>
        <w:t xml:space="preserve">indicator helps them estimate the effect of the novel technique more precisely. This is because the more precise estimate of </w:t>
      </w:r>
      <w:r>
        <w:rPr>
          <w:i/>
        </w:rPr>
        <w:t>fast-to-slow</w:t>
      </w:r>
      <w:r>
        <w:t xml:space="preserve"> also helps makes the estimate of the difference between </w:t>
      </w:r>
      <w:r>
        <w:rPr>
          <w:i/>
        </w:rPr>
        <w:t xml:space="preserve">fast-to-slow </w:t>
      </w:r>
      <w:r>
        <w:t xml:space="preserve">and </w:t>
      </w:r>
      <w:r>
        <w:rPr>
          <w:i/>
        </w:rPr>
        <w:t xml:space="preserve">slow-to-fast </w:t>
      </w:r>
      <w:r>
        <w:t xml:space="preserve">a little more precise. In other words, more precise estimates of techniques we’ve seen lead to more precise estimates of comparisons to new techniques, which even makes estimates of those new techniques a little more precise. </w:t>
      </w:r>
      <w:r>
        <w:rPr>
          <w:b/>
        </w:rPr>
        <w:t>Bayesian analysis helps us apply old knowledge to novel questions.</w:t>
      </w:r>
    </w:p>
    <w:p w14:paraId="7C7BD038" w14:textId="77777777" w:rsidR="0002541C" w:rsidRDefault="0002541C" w:rsidP="0002541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33" w:name="h.heqzo6ouerk" w:colFirst="0" w:colLast="0"/>
      <w:bookmarkEnd w:id="33"/>
      <w:r>
        <w:t>In many worlds</w:t>
      </w:r>
    </w:p>
    <w:p w14:paraId="3A61DA71" w14:textId="460F2138" w:rsidR="00B333C0"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now step up to consider the effects of the two analysis approaches in all 100 simulated worlds. Each point in </w:t>
      </w:r>
      <w:r>
        <w:rPr>
          <w:highlight w:val="yellow"/>
        </w:rPr>
        <w:t>Figure YYY.1</w:t>
      </w:r>
      <w:r>
        <w:t xml:space="preserve"> represents the mean estimated effect from the frequentist analysis in one of the simulated worlds. Figure </w:t>
      </w:r>
      <w:r>
        <w:rPr>
          <w:highlight w:val="yellow"/>
        </w:rPr>
        <w:t>YYY.2</w:t>
      </w:r>
      <w:r>
        <w:t xml:space="preserve"> shows the mean estimated effects from the Bayesian analyses. </w:t>
      </w:r>
      <w:r w:rsidR="00B333C0">
        <w:rPr>
          <w:noProof/>
        </w:rPr>
        <mc:AlternateContent>
          <mc:Choice Requires="wps">
            <w:drawing>
              <wp:anchor distT="45720" distB="45720" distL="114300" distR="114300" simplePos="0" relativeHeight="251653632" behindDoc="0" locked="0" layoutInCell="1" allowOverlap="1" wp14:anchorId="329CCF01" wp14:editId="5C526A59">
                <wp:simplePos x="0" y="0"/>
                <wp:positionH relativeFrom="margin">
                  <wp:align>right</wp:align>
                </wp:positionH>
                <wp:positionV relativeFrom="margin">
                  <wp:align>top</wp:align>
                </wp:positionV>
                <wp:extent cx="3044952" cy="1404620"/>
                <wp:effectExtent l="0" t="0" r="3175"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952" cy="1404620"/>
                        </a:xfrm>
                        <a:prstGeom prst="rect">
                          <a:avLst/>
                        </a:prstGeom>
                        <a:noFill/>
                        <a:ln w="9525">
                          <a:noFill/>
                          <a:miter lim="800000"/>
                          <a:headEnd/>
                          <a:tailEnd/>
                        </a:ln>
                      </wps:spPr>
                      <wps:txbx>
                        <w:txbxContent>
                          <w:p w14:paraId="2E2DACFC" w14:textId="12E362E8"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2A3314EC" wp14:editId="04B65D15">
                                  <wp:extent cx="3067050" cy="3067050"/>
                                  <wp:effectExtent l="0" t="0" r="0" b="0"/>
                                  <wp:docPr id="5" name="image08.png" descr="freq-means.png"/>
                                  <wp:cNvGraphicFramePr/>
                                  <a:graphic xmlns:a="http://schemas.openxmlformats.org/drawingml/2006/main">
                                    <a:graphicData uri="http://schemas.openxmlformats.org/drawingml/2006/picture">
                                      <pic:pic xmlns:pic="http://schemas.openxmlformats.org/drawingml/2006/picture">
                                        <pic:nvPicPr>
                                          <pic:cNvPr id="0" name="image08.png" descr="freq-means.png"/>
                                          <pic:cNvPicPr preferRelativeResize="0"/>
                                        </pic:nvPicPr>
                                        <pic:blipFill>
                                          <a:blip r:embed="rId12"/>
                                          <a:srcRect/>
                                          <a:stretch>
                                            <a:fillRect/>
                                          </a:stretch>
                                        </pic:blipFill>
                                        <pic:spPr>
                                          <a:xfrm>
                                            <a:off x="0" y="0"/>
                                            <a:ext cx="3067260" cy="3067260"/>
                                          </a:xfrm>
                                          <a:prstGeom prst="rect">
                                            <a:avLst/>
                                          </a:prstGeom>
                                          <a:ln/>
                                        </pic:spPr>
                                      </pic:pic>
                                    </a:graphicData>
                                  </a:graphic>
                                </wp:inline>
                              </w:drawing>
                            </w:r>
                          </w:p>
                          <w:p w14:paraId="29521D49" w14:textId="77777777"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631D9CB5" wp14:editId="0211C0CC">
                                  <wp:extent cx="3086100" cy="3086100"/>
                                  <wp:effectExtent l="0" t="0" r="0" b="0"/>
                                  <wp:docPr id="6" name="image10.png" descr="bayes-means.png"/>
                                  <wp:cNvGraphicFramePr/>
                                  <a:graphic xmlns:a="http://schemas.openxmlformats.org/drawingml/2006/main">
                                    <a:graphicData uri="http://schemas.openxmlformats.org/drawingml/2006/picture">
                                      <pic:pic xmlns:pic="http://schemas.openxmlformats.org/drawingml/2006/picture">
                                        <pic:nvPicPr>
                                          <pic:cNvPr id="0" name="image10.png" descr="bayes-means.png"/>
                                          <pic:cNvPicPr preferRelativeResize="0"/>
                                        </pic:nvPicPr>
                                        <pic:blipFill>
                                          <a:blip r:embed="rId13"/>
                                          <a:srcRect/>
                                          <a:stretch>
                                            <a:fillRect/>
                                          </a:stretch>
                                        </pic:blipFill>
                                        <pic:spPr>
                                          <a:xfrm>
                                            <a:off x="0" y="0"/>
                                            <a:ext cx="3086315" cy="3086315"/>
                                          </a:xfrm>
                                          <a:prstGeom prst="rect">
                                            <a:avLst/>
                                          </a:prstGeom>
                                          <a:ln/>
                                        </pic:spPr>
                                      </pic:pic>
                                    </a:graphicData>
                                  </a:graphic>
                                </wp:inline>
                              </w:drawing>
                            </w:r>
                          </w:p>
                          <w:p w14:paraId="37E3980D" w14:textId="3856283C" w:rsidR="00B333C0" w:rsidRDefault="00B333C0" w:rsidP="00B333C0">
                            <w:pPr>
                              <w:pStyle w:val="Caption"/>
                            </w:pPr>
                            <w:r>
                              <w:t xml:space="preserve">Figure </w:t>
                            </w:r>
                            <w:r>
                              <w:fldChar w:fldCharType="begin"/>
                            </w:r>
                            <w:r>
                              <w:instrText xml:space="preserve"> SEQ Figure \* ARABIC </w:instrText>
                            </w:r>
                            <w:r>
                              <w:fldChar w:fldCharType="separate"/>
                            </w:r>
                            <w:r w:rsidR="00A554C5">
                              <w:rPr>
                                <w:noProof/>
                              </w:rPr>
                              <w:t>2</w:t>
                            </w:r>
                            <w:r>
                              <w:fldChar w:fldCharType="end"/>
                            </w:r>
                            <w:r>
                              <w:t xml:space="preserve">. </w:t>
                            </w:r>
                            <w:r>
                              <w:rPr>
                                <w:highlight w:val="yellow"/>
                              </w:rPr>
                              <w:t>[Figure YYY. As above, to be annotated etc.]</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CCF01" id="_x0000_s1028" type="#_x0000_t202" style="position:absolute;left:0;text-align:left;margin-left:188.55pt;margin-top:0;width:239.75pt;height:110.6pt;z-index:251653632;visibility:visible;mso-wrap-style:square;mso-width-percent:0;mso-height-percent:200;mso-wrap-distance-left:9pt;mso-wrap-distance-top:3.6pt;mso-wrap-distance-right:9pt;mso-wrap-distance-bottom:3.6pt;mso-position-horizontal:right;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" filled="f" stroked="f">
                <v:textbox style="mso-fit-shape-to-text:t" inset="0,0,0,0">
                  <w:txbxContent>
                    <w:p w14:paraId="2E2DACFC" w14:textId="12E362E8"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2A3314EC" wp14:editId="04B65D15">
                            <wp:extent cx="3067050" cy="3067050"/>
                            <wp:effectExtent l="0" t="0" r="0" b="0"/>
                            <wp:docPr id="5" name="image08.png" descr="freq-means.png"/>
                            <wp:cNvGraphicFramePr/>
                            <a:graphic xmlns:a="http://schemas.openxmlformats.org/drawingml/2006/main">
                              <a:graphicData uri="http://schemas.openxmlformats.org/drawingml/2006/picture">
                                <pic:pic xmlns:pic="http://schemas.openxmlformats.org/drawingml/2006/picture">
                                  <pic:nvPicPr>
                                    <pic:cNvPr id="0" name="image08.png" descr="freq-means.png"/>
                                    <pic:cNvPicPr preferRelativeResize="0"/>
                                  </pic:nvPicPr>
                                  <pic:blipFill>
                                    <a:blip r:embed="rId12"/>
                                    <a:srcRect/>
                                    <a:stretch>
                                      <a:fillRect/>
                                    </a:stretch>
                                  </pic:blipFill>
                                  <pic:spPr>
                                    <a:xfrm>
                                      <a:off x="0" y="0"/>
                                      <a:ext cx="3067260" cy="3067260"/>
                                    </a:xfrm>
                                    <a:prstGeom prst="rect">
                                      <a:avLst/>
                                    </a:prstGeom>
                                    <a:ln/>
                                  </pic:spPr>
                                </pic:pic>
                              </a:graphicData>
                            </a:graphic>
                          </wp:inline>
                        </w:drawing>
                      </w:r>
                    </w:p>
                    <w:p w14:paraId="29521D49" w14:textId="77777777"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631D9CB5" wp14:editId="0211C0CC">
                            <wp:extent cx="3086100" cy="3086100"/>
                            <wp:effectExtent l="0" t="0" r="0" b="0"/>
                            <wp:docPr id="6" name="image10.png" descr="bayes-means.png"/>
                            <wp:cNvGraphicFramePr/>
                            <a:graphic xmlns:a="http://schemas.openxmlformats.org/drawingml/2006/main">
                              <a:graphicData uri="http://schemas.openxmlformats.org/drawingml/2006/picture">
                                <pic:pic xmlns:pic="http://schemas.openxmlformats.org/drawingml/2006/picture">
                                  <pic:nvPicPr>
                                    <pic:cNvPr id="0" name="image10.png" descr="bayes-means.png"/>
                                    <pic:cNvPicPr preferRelativeResize="0"/>
                                  </pic:nvPicPr>
                                  <pic:blipFill>
                                    <a:blip r:embed="rId13"/>
                                    <a:srcRect/>
                                    <a:stretch>
                                      <a:fillRect/>
                                    </a:stretch>
                                  </pic:blipFill>
                                  <pic:spPr>
                                    <a:xfrm>
                                      <a:off x="0" y="0"/>
                                      <a:ext cx="3086315" cy="3086315"/>
                                    </a:xfrm>
                                    <a:prstGeom prst="rect">
                                      <a:avLst/>
                                    </a:prstGeom>
                                    <a:ln/>
                                  </pic:spPr>
                                </pic:pic>
                              </a:graphicData>
                            </a:graphic>
                          </wp:inline>
                        </w:drawing>
                      </w:r>
                    </w:p>
                    <w:p w14:paraId="37E3980D" w14:textId="3856283C" w:rsidR="00B333C0" w:rsidRDefault="00B333C0" w:rsidP="00B333C0">
                      <w:pPr>
                        <w:pStyle w:val="Caption"/>
                      </w:pPr>
                      <w:r>
                        <w:t xml:space="preserve">Figure </w:t>
                      </w:r>
                      <w:r>
                        <w:fldChar w:fldCharType="begin"/>
                      </w:r>
                      <w:r>
                        <w:instrText xml:space="preserve"> SEQ Figure \* ARABIC </w:instrText>
                      </w:r>
                      <w:r>
                        <w:fldChar w:fldCharType="separate"/>
                      </w:r>
                      <w:r w:rsidR="00A554C5">
                        <w:rPr>
                          <w:noProof/>
                        </w:rPr>
                        <w:t>2</w:t>
                      </w:r>
                      <w:r>
                        <w:fldChar w:fldCharType="end"/>
                      </w:r>
                      <w:r>
                        <w:t xml:space="preserve">. </w:t>
                      </w:r>
                      <w:r>
                        <w:rPr>
                          <w:highlight w:val="yellow"/>
                        </w:rPr>
                        <w:t>[Figure YYY. As above, to be annotated etc.]</w:t>
                      </w:r>
                    </w:p>
                  </w:txbxContent>
                </v:textbox>
                <w10:wrap type="square" anchorx="margin" anchory="margin"/>
              </v:shape>
            </w:pict>
          </mc:Fallback>
        </mc:AlternateContent>
      </w:r>
    </w:p>
    <w:p w14:paraId="34DF9F0C"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can see that the pattern observed in our single example world holds true across simulations: the estimated effect becomes more precise with each experiment in the Bayesian analysis, and the final estimate for </w:t>
      </w:r>
      <w:r>
        <w:rPr>
          <w:i/>
        </w:rPr>
        <w:t>fast-to-slow</w:t>
      </w:r>
      <w:r>
        <w:t xml:space="preserve"> resembles the frequentist meta-analysis, one study early. In addition, the estimates for </w:t>
      </w:r>
      <w:r>
        <w:rPr>
          <w:i/>
        </w:rPr>
        <w:t xml:space="preserve">slow-to-fast </w:t>
      </w:r>
      <w:r>
        <w:t xml:space="preserve">are more precise in the Bayesian analysis of experiment 4 due to the use of prior knowledge, even though we have never seen that condition before. This is reflected in the root-mean-squared error of </w:t>
      </w:r>
      <w:r>
        <w:lastRenderedPageBreak/>
        <w:t>those estimates compared to their true effects in experiment 4:</w:t>
      </w:r>
    </w:p>
    <w:p w14:paraId="01E56E5F"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C7F246"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commentRangeStart w:id="34"/>
      <w:r>
        <w:rPr>
          <w:rFonts w:ascii="Consolas" w:eastAsia="Consolas" w:hAnsi="Consolas" w:cs="Consolas"/>
        </w:rPr>
        <w:t>&gt;</w:t>
      </w:r>
      <w:commentRangeEnd w:id="34"/>
      <w:r>
        <w:commentReference w:id="34"/>
      </w:r>
      <w:r>
        <w:rPr>
          <w:rFonts w:ascii="Consolas" w:eastAsia="Consolas" w:hAnsi="Consolas" w:cs="Consolas"/>
        </w:rPr>
        <w:t xml:space="preserve"> </w:t>
      </w:r>
      <w:proofErr w:type="spellStart"/>
      <w:r>
        <w:rPr>
          <w:rFonts w:ascii="Consolas" w:eastAsia="Consolas" w:hAnsi="Consolas" w:cs="Consolas"/>
        </w:rPr>
        <w:t>effects_</w:t>
      </w:r>
      <w:proofErr w:type="gramStart"/>
      <w:r>
        <w:rPr>
          <w:rFonts w:ascii="Consolas" w:eastAsia="Consolas" w:hAnsi="Consolas" w:cs="Consolas"/>
        </w:rPr>
        <w:t>rmse</w:t>
      </w:r>
      <w:proofErr w:type="spellEnd"/>
      <w:r>
        <w:rPr>
          <w:rFonts w:ascii="Consolas" w:eastAsia="Consolas" w:hAnsi="Consolas" w:cs="Consolas"/>
        </w:rPr>
        <w:t>(</w:t>
      </w:r>
      <w:proofErr w:type="spellStart"/>
      <w:proofErr w:type="gramEnd"/>
      <w:r>
        <w:rPr>
          <w:rFonts w:ascii="Consolas" w:eastAsia="Consolas" w:hAnsi="Consolas" w:cs="Consolas"/>
        </w:rPr>
        <w:t>freq_effects</w:t>
      </w:r>
      <w:proofErr w:type="spellEnd"/>
      <w:r>
        <w:rPr>
          <w:rFonts w:ascii="Consolas" w:eastAsia="Consolas" w:hAnsi="Consolas" w:cs="Consolas"/>
        </w:rPr>
        <w:t>)</w:t>
      </w:r>
    </w:p>
    <w:p w14:paraId="66A6575F"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RMSE for </w:t>
      </w:r>
      <w:proofErr w:type="spellStart"/>
      <w:r>
        <w:rPr>
          <w:rFonts w:ascii="Consolas" w:eastAsia="Consolas" w:hAnsi="Consolas" w:cs="Consolas"/>
        </w:rPr>
        <w:t>freq_effects</w:t>
      </w:r>
      <w:proofErr w:type="spellEnd"/>
      <w:r>
        <w:rPr>
          <w:rFonts w:ascii="Consolas" w:eastAsia="Consolas" w:hAnsi="Consolas" w:cs="Consolas"/>
        </w:rPr>
        <w:t xml:space="preserve"> </w:t>
      </w:r>
    </w:p>
    <w:p w14:paraId="1672D698"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treatment1 </w:t>
      </w:r>
      <w:r>
        <w:rPr>
          <w:rFonts w:ascii="Consolas" w:eastAsia="Consolas" w:hAnsi="Consolas" w:cs="Consolas"/>
        </w:rPr>
        <w:tab/>
        <w:t xml:space="preserve">           0.27</w:t>
      </w:r>
    </w:p>
    <w:p w14:paraId="4E9F3B17"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treatment2 </w:t>
      </w:r>
      <w:r>
        <w:rPr>
          <w:rFonts w:ascii="Consolas" w:eastAsia="Consolas" w:hAnsi="Consolas" w:cs="Consolas"/>
        </w:rPr>
        <w:tab/>
        <w:t xml:space="preserve">           0.27</w:t>
      </w:r>
    </w:p>
    <w:p w14:paraId="4DAAD232"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treatment2 - treatment1 </w:t>
      </w:r>
      <w:r>
        <w:rPr>
          <w:rFonts w:ascii="Consolas" w:eastAsia="Consolas" w:hAnsi="Consolas" w:cs="Consolas"/>
        </w:rPr>
        <w:tab/>
        <w:t>0.26</w:t>
      </w:r>
    </w:p>
    <w:p w14:paraId="2D4EB722"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FD46D91"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&gt; </w:t>
      </w:r>
      <w:proofErr w:type="spellStart"/>
      <w:r>
        <w:rPr>
          <w:rFonts w:ascii="Consolas" w:eastAsia="Consolas" w:hAnsi="Consolas" w:cs="Consolas"/>
        </w:rPr>
        <w:t>effects_</w:t>
      </w:r>
      <w:proofErr w:type="gramStart"/>
      <w:r>
        <w:rPr>
          <w:rFonts w:ascii="Consolas" w:eastAsia="Consolas" w:hAnsi="Consolas" w:cs="Consolas"/>
        </w:rPr>
        <w:t>rmse</w:t>
      </w:r>
      <w:proofErr w:type="spellEnd"/>
      <w:r>
        <w:rPr>
          <w:rFonts w:ascii="Consolas" w:eastAsia="Consolas" w:hAnsi="Consolas" w:cs="Consolas"/>
        </w:rPr>
        <w:t>(</w:t>
      </w:r>
      <w:proofErr w:type="spellStart"/>
      <w:proofErr w:type="gramEnd"/>
      <w:r>
        <w:rPr>
          <w:rFonts w:ascii="Consolas" w:eastAsia="Consolas" w:hAnsi="Consolas" w:cs="Consolas"/>
        </w:rPr>
        <w:t>bayes_effects</w:t>
      </w:r>
      <w:proofErr w:type="spellEnd"/>
      <w:r>
        <w:rPr>
          <w:rFonts w:ascii="Consolas" w:eastAsia="Consolas" w:hAnsi="Consolas" w:cs="Consolas"/>
        </w:rPr>
        <w:t>)</w:t>
      </w:r>
    </w:p>
    <w:p w14:paraId="537C21D3"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RMSE for </w:t>
      </w:r>
      <w:proofErr w:type="spellStart"/>
      <w:r>
        <w:rPr>
          <w:rFonts w:ascii="Consolas" w:eastAsia="Consolas" w:hAnsi="Consolas" w:cs="Consolas"/>
        </w:rPr>
        <w:t>bayes_effects</w:t>
      </w:r>
      <w:proofErr w:type="spellEnd"/>
      <w:r>
        <w:rPr>
          <w:rFonts w:ascii="Consolas" w:eastAsia="Consolas" w:hAnsi="Consolas" w:cs="Consolas"/>
        </w:rPr>
        <w:t xml:space="preserve"> </w:t>
      </w:r>
    </w:p>
    <w:p w14:paraId="5C2A86CC"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treatment1 </w:t>
      </w:r>
      <w:r>
        <w:rPr>
          <w:rFonts w:ascii="Consolas" w:eastAsia="Consolas" w:hAnsi="Consolas" w:cs="Consolas"/>
        </w:rPr>
        <w:tab/>
        <w:t xml:space="preserve">           0.17</w:t>
      </w:r>
    </w:p>
    <w:p w14:paraId="66823692"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treatment2 </w:t>
      </w:r>
      <w:r>
        <w:rPr>
          <w:rFonts w:ascii="Consolas" w:eastAsia="Consolas" w:hAnsi="Consolas" w:cs="Consolas"/>
        </w:rPr>
        <w:tab/>
        <w:t xml:space="preserve">           0.20</w:t>
      </w:r>
    </w:p>
    <w:p w14:paraId="2C745F8C"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treatment2 - treatment1 </w:t>
      </w:r>
      <w:r>
        <w:rPr>
          <w:rFonts w:ascii="Consolas" w:eastAsia="Consolas" w:hAnsi="Consolas" w:cs="Consolas"/>
        </w:rPr>
        <w:tab/>
        <w:t>0.22</w:t>
      </w:r>
    </w:p>
    <w:p w14:paraId="078255E7"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2642C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Note that the estimated effects in the frequentist analysis all have approximately the same error, reflective of the power of the experiment. The Bayesian approach gives us estimates with less error by building knowledge as we go.</w:t>
      </w:r>
    </w:p>
    <w:p w14:paraId="0CAA98A1" w14:textId="77777777" w:rsidR="0002541C" w:rsidRDefault="0002541C" w:rsidP="0002541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Bayesian analysis of small samples</w:t>
      </w:r>
    </w:p>
    <w:p w14:paraId="07AE15EF"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Due to limited resources, HCI studies are often conducted with fewer participants than a traditional power analysis would suggest is prudent </w:t>
      </w:r>
      <w:r>
        <w:rPr>
          <w:highlight w:val="yellow"/>
        </w:rPr>
        <w:t xml:space="preserve">[cite </w:t>
      </w:r>
      <w:proofErr w:type="spellStart"/>
      <w:r>
        <w:rPr>
          <w:highlight w:val="yellow"/>
        </w:rPr>
        <w:t>Kaptein</w:t>
      </w:r>
      <w:proofErr w:type="spellEnd"/>
      <w:r>
        <w:rPr>
          <w:highlight w:val="yellow"/>
        </w:rPr>
        <w:t>]</w:t>
      </w:r>
      <w:r>
        <w:t xml:space="preserve">. With a frequentist analysis, this increases the probability of what </w:t>
      </w:r>
      <w:proofErr w:type="spellStart"/>
      <w:r>
        <w:t>Gelman</w:t>
      </w:r>
      <w:proofErr w:type="spellEnd"/>
      <w:r>
        <w:t xml:space="preserve"> calls a </w:t>
      </w:r>
      <w:r>
        <w:rPr>
          <w:i/>
        </w:rPr>
        <w:t xml:space="preserve">magnitude error </w:t>
      </w:r>
      <w:r>
        <w:rPr>
          <w:highlight w:val="yellow"/>
        </w:rPr>
        <w:t>[]</w:t>
      </w:r>
      <w:r>
        <w:t xml:space="preserve">: because the confidence intervals are so wide, the only effects that reach significance are those that overestimate the effect size. </w:t>
      </w:r>
    </w:p>
    <w:p w14:paraId="3C8C2EB4" w14:textId="1A1FB634"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That said, we believe that there are many reasons why small-n studies are conducted in HCI, including limited resources and the importance of systems and engineering contributions to the field. Thus, we ask: can Bayesian analysis help make better use of our limited resources? Can we do better than simply admonishing researchers to recruit more participants? To assess this, we repeated our simulations with 20 participants per condition instead of 100. </w:t>
      </w:r>
    </w:p>
    <w:p w14:paraId="68E88C69"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35" w:name="h.vhudg29zx9ky" w:colFirst="0" w:colLast="0"/>
      <w:bookmarkEnd w:id="35"/>
      <w:r>
        <w:t>Results</w:t>
      </w:r>
    </w:p>
    <w:p w14:paraId="3C5F9892"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At only 20 participants per condition, the precision of our estimates (width of the confidence interval) guarantees that any significant results of the frequentist analysis will hugely over-estimate the size of the effect. However, even though we haven’t (in our hypothetical world) studied this particular effect before, we do have some prior knowledge about what constitutes small, medium, and large effects in studies of human </w:t>
      </w:r>
      <w:proofErr w:type="spellStart"/>
      <w:r>
        <w:t>behaviour</w:t>
      </w:r>
      <w:proofErr w:type="spellEnd"/>
      <w:r>
        <w:t xml:space="preserve">. This knowledge is encoded in the prior we set on the effect, adapted from </w:t>
      </w:r>
      <w:proofErr w:type="spellStart"/>
      <w:r>
        <w:t>Gelman</w:t>
      </w:r>
      <w:proofErr w:type="spellEnd"/>
      <w:r>
        <w:t xml:space="preserve"> </w:t>
      </w:r>
      <w:r>
        <w:rPr>
          <w:highlight w:val="yellow"/>
        </w:rPr>
        <w:t>[]</w:t>
      </w:r>
      <w:r>
        <w:t xml:space="preserve">. </w:t>
      </w:r>
    </w:p>
    <w:p w14:paraId="43E1D191" w14:textId="07A036A0" w:rsidR="0002541C" w:rsidRDefault="0002541C"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Bayesian analysis effectively weights how strongly our prior knowledge is versus how much evidence we have: while our prior had only a small effect on estimates in the 200-participant experiments (where we had enough evidence to easily shift a diffuse prior), with only 20 participants our prior has more influence. In the frequentist world we might intuitively dismiss overly large effect sizes in small studies as unreasonable; in the Bayesian world we encode this intuition as a prior and use it to shift unreasonably large effects towards zero. This is called </w:t>
      </w:r>
      <w:r>
        <w:rPr>
          <w:b/>
        </w:rPr>
        <w:t>shrinkage</w:t>
      </w:r>
      <w:r>
        <w:t>.</w:t>
      </w:r>
      <w:r w:rsidR="00B333C0">
        <w:t xml:space="preserve"> </w:t>
      </w:r>
      <w:r>
        <w:t>We can see the effects of shrinkage by comparing a large estimate from experiment 1 with its corresponding Bayesian estimate</w:t>
      </w:r>
      <w:r w:rsidR="00B333C0">
        <w:t xml:space="preserve"> (</w:t>
      </w:r>
      <w:r w:rsidR="00B333C0" w:rsidRPr="00B333C0">
        <w:rPr>
          <w:highlight w:val="yellow"/>
        </w:rPr>
        <w:t>Figure XXX</w:t>
      </w:r>
      <w:r w:rsidR="00B333C0">
        <w:t>)</w:t>
      </w:r>
      <w:r w:rsidR="00B333C0">
        <w:rPr>
          <w:noProof/>
        </w:rPr>
        <mc:AlternateContent>
          <mc:Choice Requires="wps">
            <w:drawing>
              <wp:anchor distT="45720" distB="45720" distL="114300" distR="114300" simplePos="0" relativeHeight="251661824" behindDoc="0" locked="0" layoutInCell="1" allowOverlap="1" wp14:anchorId="628A5BD8" wp14:editId="24790F6E">
                <wp:simplePos x="0" y="0"/>
                <wp:positionH relativeFrom="margin">
                  <wp:align>right</wp:align>
                </wp:positionH>
                <wp:positionV relativeFrom="margin">
                  <wp:align>top</wp:align>
                </wp:positionV>
                <wp:extent cx="3063240" cy="140462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noFill/>
                        <a:ln w="9525">
                          <a:noFill/>
                          <a:miter lim="800000"/>
                          <a:headEnd/>
                          <a:tailEnd/>
                        </a:ln>
                      </wps:spPr>
                      <wps:txbx>
                        <w:txbxContent>
                          <w:p w14:paraId="6664B056" w14:textId="54A0CFF7"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5555582C" wp14:editId="4108DAB5">
                                  <wp:extent cx="3067050" cy="947177"/>
                                  <wp:effectExtent l="0" t="0" r="0" b="5715"/>
                                  <wp:docPr id="7" name="image11.png" descr="shrinkage.png"/>
                                  <wp:cNvGraphicFramePr/>
                                  <a:graphic xmlns:a="http://schemas.openxmlformats.org/drawingml/2006/main">
                                    <a:graphicData uri="http://schemas.openxmlformats.org/drawingml/2006/picture">
                                      <pic:pic xmlns:pic="http://schemas.openxmlformats.org/drawingml/2006/picture">
                                        <pic:nvPicPr>
                                          <pic:cNvPr id="0" name="image11.png" descr="shrinkage.png"/>
                                          <pic:cNvPicPr preferRelativeResize="0"/>
                                        </pic:nvPicPr>
                                        <pic:blipFill>
                                          <a:blip r:embed="rId14"/>
                                          <a:srcRect/>
                                          <a:stretch>
                                            <a:fillRect/>
                                          </a:stretch>
                                        </pic:blipFill>
                                        <pic:spPr>
                                          <a:xfrm>
                                            <a:off x="0" y="0"/>
                                            <a:ext cx="3153650" cy="973921"/>
                                          </a:xfrm>
                                          <a:prstGeom prst="rect">
                                            <a:avLst/>
                                          </a:prstGeom>
                                          <a:ln/>
                                        </pic:spPr>
                                      </pic:pic>
                                    </a:graphicData>
                                  </a:graphic>
                                </wp:inline>
                              </w:drawing>
                            </w:r>
                          </w:p>
                          <w:p w14:paraId="2E959DA6" w14:textId="0BBB1DF6" w:rsidR="00B333C0" w:rsidRDefault="00B333C0" w:rsidP="00B333C0">
                            <w:pPr>
                              <w:pStyle w:val="Caption"/>
                            </w:pPr>
                            <w:r>
                              <w:t xml:space="preserve">Figure </w:t>
                            </w:r>
                            <w:r>
                              <w:fldChar w:fldCharType="begin"/>
                            </w:r>
                            <w:r>
                              <w:instrText xml:space="preserve"> SEQ Figure \* ARABIC </w:instrText>
                            </w:r>
                            <w:r>
                              <w:fldChar w:fldCharType="separate"/>
                            </w:r>
                            <w:r w:rsidR="00A554C5">
                              <w:rPr>
                                <w:noProof/>
                              </w:rPr>
                              <w:t>3</w:t>
                            </w:r>
                            <w:r>
                              <w:fldChar w:fldCharType="end"/>
                            </w:r>
                            <w:r>
                              <w:t xml:space="preserve">. </w:t>
                            </w:r>
                            <w:r>
                              <w:rPr>
                                <w:highlight w:val="yellow"/>
                              </w:rPr>
                              <w:t>Figure XXX. Shrinkage. [</w:t>
                            </w:r>
                            <w:proofErr w:type="gramStart"/>
                            <w:r>
                              <w:rPr>
                                <w:highlight w:val="yellow"/>
                              </w:rPr>
                              <w:t>needs</w:t>
                            </w:r>
                            <w:proofErr w:type="gramEnd"/>
                            <w:r>
                              <w:rPr>
                                <w:highlight w:val="yellow"/>
                              </w:rPr>
                              <w:t xml:space="preserve"> annotation; first row is a </w:t>
                            </w:r>
                            <w:proofErr w:type="spellStart"/>
                            <w:r>
                              <w:rPr>
                                <w:highlight w:val="yellow"/>
                              </w:rPr>
                              <w:t>freq</w:t>
                            </w:r>
                            <w:proofErr w:type="spellEnd"/>
                            <w:r>
                              <w:rPr>
                                <w:highlight w:val="yellow"/>
                              </w:rPr>
                              <w:t xml:space="preserve"> estimate from one simulation of </w:t>
                            </w:r>
                            <w:proofErr w:type="spellStart"/>
                            <w:r>
                              <w:rPr>
                                <w:highlight w:val="yellow"/>
                              </w:rPr>
                              <w:t>exp</w:t>
                            </w:r>
                            <w:proofErr w:type="spellEnd"/>
                            <w:r>
                              <w:rPr>
                                <w:highlight w:val="yellow"/>
                              </w:rPr>
                              <w:t xml:space="preserve"> 1; second row is </w:t>
                            </w:r>
                            <w:proofErr w:type="spellStart"/>
                            <w:r>
                              <w:rPr>
                                <w:highlight w:val="yellow"/>
                              </w:rPr>
                              <w:t>bayes</w:t>
                            </w:r>
                            <w:proofErr w:type="spellEnd"/>
                            <w:r>
                              <w:rPr>
                                <w:highlight w:val="yellow"/>
                              </w:rPr>
                              <w:t xml:space="preserve"> estimate of same]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A5BD8" id="_x0000_s1029" type="#_x0000_t202" style="position:absolute;left:0;text-align:left;margin-left:190pt;margin-top:0;width:241.2pt;height:110.6pt;z-index:251661824;visibility:visible;mso-wrap-style:square;mso-width-percent:0;mso-height-percent:200;mso-wrap-distance-left:9pt;mso-wrap-distance-top:3.6pt;mso-wrap-distance-right:9pt;mso-wrap-distance-bottom:3.6pt;mso-position-horizontal:right;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" filled="f" stroked="f">
                <v:textbox style="mso-fit-shape-to-text:t" inset="0,0,0,0">
                  <w:txbxContent>
                    <w:p w14:paraId="6664B056" w14:textId="54A0CFF7"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5555582C" wp14:editId="4108DAB5">
                            <wp:extent cx="3067050" cy="947177"/>
                            <wp:effectExtent l="0" t="0" r="0" b="5715"/>
                            <wp:docPr id="7" name="image11.png" descr="shrinkage.png"/>
                            <wp:cNvGraphicFramePr/>
                            <a:graphic xmlns:a="http://schemas.openxmlformats.org/drawingml/2006/main">
                              <a:graphicData uri="http://schemas.openxmlformats.org/drawingml/2006/picture">
                                <pic:pic xmlns:pic="http://schemas.openxmlformats.org/drawingml/2006/picture">
                                  <pic:nvPicPr>
                                    <pic:cNvPr id="0" name="image11.png" descr="shrinkage.png"/>
                                    <pic:cNvPicPr preferRelativeResize="0"/>
                                  </pic:nvPicPr>
                                  <pic:blipFill>
                                    <a:blip r:embed="rId14"/>
                                    <a:srcRect/>
                                    <a:stretch>
                                      <a:fillRect/>
                                    </a:stretch>
                                  </pic:blipFill>
                                  <pic:spPr>
                                    <a:xfrm>
                                      <a:off x="0" y="0"/>
                                      <a:ext cx="3153650" cy="973921"/>
                                    </a:xfrm>
                                    <a:prstGeom prst="rect">
                                      <a:avLst/>
                                    </a:prstGeom>
                                    <a:ln/>
                                  </pic:spPr>
                                </pic:pic>
                              </a:graphicData>
                            </a:graphic>
                          </wp:inline>
                        </w:drawing>
                      </w:r>
                    </w:p>
                    <w:p w14:paraId="2E959DA6" w14:textId="0BBB1DF6" w:rsidR="00B333C0" w:rsidRDefault="00B333C0" w:rsidP="00B333C0">
                      <w:pPr>
                        <w:pStyle w:val="Caption"/>
                      </w:pPr>
                      <w:r>
                        <w:t xml:space="preserve">Figure </w:t>
                      </w:r>
                      <w:r>
                        <w:fldChar w:fldCharType="begin"/>
                      </w:r>
                      <w:r>
                        <w:instrText xml:space="preserve"> SEQ Figure \* ARABIC </w:instrText>
                      </w:r>
                      <w:r>
                        <w:fldChar w:fldCharType="separate"/>
                      </w:r>
                      <w:r w:rsidR="00A554C5">
                        <w:rPr>
                          <w:noProof/>
                        </w:rPr>
                        <w:t>3</w:t>
                      </w:r>
                      <w:r>
                        <w:fldChar w:fldCharType="end"/>
                      </w:r>
                      <w:r>
                        <w:t xml:space="preserve">. </w:t>
                      </w:r>
                      <w:r>
                        <w:rPr>
                          <w:highlight w:val="yellow"/>
                        </w:rPr>
                        <w:t>Figure XXX. Shrinkage. [</w:t>
                      </w:r>
                      <w:proofErr w:type="gramStart"/>
                      <w:r>
                        <w:rPr>
                          <w:highlight w:val="yellow"/>
                        </w:rPr>
                        <w:t>needs</w:t>
                      </w:r>
                      <w:proofErr w:type="gramEnd"/>
                      <w:r>
                        <w:rPr>
                          <w:highlight w:val="yellow"/>
                        </w:rPr>
                        <w:t xml:space="preserve"> annotation; first row is a </w:t>
                      </w:r>
                      <w:proofErr w:type="spellStart"/>
                      <w:r>
                        <w:rPr>
                          <w:highlight w:val="yellow"/>
                        </w:rPr>
                        <w:t>freq</w:t>
                      </w:r>
                      <w:proofErr w:type="spellEnd"/>
                      <w:r>
                        <w:rPr>
                          <w:highlight w:val="yellow"/>
                        </w:rPr>
                        <w:t xml:space="preserve"> estimate from one simulation of </w:t>
                      </w:r>
                      <w:proofErr w:type="spellStart"/>
                      <w:r>
                        <w:rPr>
                          <w:highlight w:val="yellow"/>
                        </w:rPr>
                        <w:t>exp</w:t>
                      </w:r>
                      <w:proofErr w:type="spellEnd"/>
                      <w:r>
                        <w:rPr>
                          <w:highlight w:val="yellow"/>
                        </w:rPr>
                        <w:t xml:space="preserve"> 1; second row is </w:t>
                      </w:r>
                      <w:proofErr w:type="spellStart"/>
                      <w:r>
                        <w:rPr>
                          <w:highlight w:val="yellow"/>
                        </w:rPr>
                        <w:t>bayes</w:t>
                      </w:r>
                      <w:proofErr w:type="spellEnd"/>
                      <w:r>
                        <w:rPr>
                          <w:highlight w:val="yellow"/>
                        </w:rPr>
                        <w:t xml:space="preserve"> estimate of same]</w:t>
                      </w:r>
                    </w:p>
                  </w:txbxContent>
                </v:textbox>
                <w10:wrap type="square" anchorx="margin" anchory="margin"/>
              </v:shape>
            </w:pict>
          </mc:Fallback>
        </mc:AlternateContent>
      </w:r>
      <w:r w:rsidR="00B333C0">
        <w:t>.</w:t>
      </w:r>
    </w:p>
    <w:p w14:paraId="493190C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Bayesian approach shrinks the unreasonably large estimate a little bit towards 0, reflecting our skepticism. The resulting posterior is still quite diffuse: we haven’t learned all that much from the small study. But what we have learned is reasonable in proportion to what we knew before and how much evidence we have. This posterior still advances the knowledge of the field such that subsequent studies will be more precise --- even if it doesn’t reach a frequentist’s notion of significance (note that to reach significance here the sample effect would need to be nearly 3 times the actual effect!). </w:t>
      </w:r>
    </w:p>
    <w:p w14:paraId="0D8CDC3F" w14:textId="77777777" w:rsidR="0002541C" w:rsidRDefault="0002541C" w:rsidP="0002541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36" w:name="h.n45cddxwr11g" w:colFirst="0" w:colLast="0"/>
      <w:bookmarkEnd w:id="36"/>
      <w:r>
        <w:t>In many worlds</w:t>
      </w:r>
    </w:p>
    <w:p w14:paraId="6FEA1335"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can see the effects of shrinkage on the first experiment when we look at all of the 20-participant simulations (</w:t>
      </w:r>
      <w:r>
        <w:rPr>
          <w:highlight w:val="yellow"/>
        </w:rPr>
        <w:t>Figure XXX</w:t>
      </w:r>
      <w:r>
        <w:t>): the most extreme estimates in experiment 1 are moved slightly towards 0. This has the effect of reducing the overall error in experiment 1 by discounting unreasonably large estimates that occur due to chance:</w:t>
      </w:r>
    </w:p>
    <w:p w14:paraId="01EFCC8C"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786C6B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E1 RMSE for </w:t>
      </w:r>
      <w:proofErr w:type="spellStart"/>
      <w:r>
        <w:rPr>
          <w:rFonts w:ascii="Consolas" w:eastAsia="Consolas" w:hAnsi="Consolas" w:cs="Consolas"/>
        </w:rPr>
        <w:t>freq_effects</w:t>
      </w:r>
      <w:proofErr w:type="spellEnd"/>
    </w:p>
    <w:p w14:paraId="38831D20"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e1 treatment1 </w:t>
      </w:r>
      <w:r>
        <w:rPr>
          <w:rFonts w:ascii="Consolas" w:eastAsia="Consolas" w:hAnsi="Consolas" w:cs="Consolas"/>
        </w:rPr>
        <w:tab/>
        <w:t xml:space="preserve"> 0.61</w:t>
      </w:r>
    </w:p>
    <w:p w14:paraId="190124A7"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BE7CDD8"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E1 RMSE for </w:t>
      </w:r>
      <w:proofErr w:type="spellStart"/>
      <w:r>
        <w:rPr>
          <w:rFonts w:ascii="Consolas" w:eastAsia="Consolas" w:hAnsi="Consolas" w:cs="Consolas"/>
        </w:rPr>
        <w:t>bayes_effects</w:t>
      </w:r>
      <w:proofErr w:type="spellEnd"/>
    </w:p>
    <w:p w14:paraId="66D0B3A1"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e1 treatment1 </w:t>
      </w:r>
      <w:r>
        <w:rPr>
          <w:rFonts w:ascii="Consolas" w:eastAsia="Consolas" w:hAnsi="Consolas" w:cs="Consolas"/>
        </w:rPr>
        <w:tab/>
        <w:t xml:space="preserve"> 0.56</w:t>
      </w:r>
    </w:p>
    <w:p w14:paraId="6F88115C"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5DA393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also see the same narrowing of precision in successive studies in the Bayesian world as we did with the 100-participant simulations. By the time we reach experiment 4, the difference in error is dramatic: the estimate for </w:t>
      </w:r>
      <w:r>
        <w:rPr>
          <w:i/>
        </w:rPr>
        <w:t>fast-to-slow</w:t>
      </w:r>
      <w:r>
        <w:t xml:space="preserve"> has nearly half the error in the Bayesian world (.36 </w:t>
      </w:r>
      <w:r>
        <w:lastRenderedPageBreak/>
        <w:t xml:space="preserve">versus .66), and we again get better estimates of the novel condition, </w:t>
      </w:r>
      <w:r>
        <w:rPr>
          <w:i/>
        </w:rPr>
        <w:t>slow-to-fast</w:t>
      </w:r>
      <w:r>
        <w:t>.</w:t>
      </w:r>
    </w:p>
    <w:p w14:paraId="3FD2CDC0" w14:textId="41E0FA6A" w:rsidR="0002541C" w:rsidRDefault="00B333C0"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mc:AlternateContent>
          <mc:Choice Requires="wps">
            <w:drawing>
              <wp:anchor distT="45720" distB="45720" distL="114300" distR="114300" simplePos="0" relativeHeight="251663872" behindDoc="0" locked="0" layoutInCell="1" allowOverlap="1" wp14:anchorId="1B7E6505" wp14:editId="6FB3ACA3">
                <wp:simplePos x="0" y="0"/>
                <wp:positionH relativeFrom="margin">
                  <wp:align>right</wp:align>
                </wp:positionH>
                <wp:positionV relativeFrom="margin">
                  <wp:align>top</wp:align>
                </wp:positionV>
                <wp:extent cx="3054096" cy="1404620"/>
                <wp:effectExtent l="0" t="0" r="1333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096" cy="1404620"/>
                        </a:xfrm>
                        <a:prstGeom prst="rect">
                          <a:avLst/>
                        </a:prstGeom>
                        <a:noFill/>
                        <a:ln w="9525">
                          <a:noFill/>
                          <a:miter lim="800000"/>
                          <a:headEnd/>
                          <a:tailEnd/>
                        </a:ln>
                      </wps:spPr>
                      <wps:txbx>
                        <w:txbxContent>
                          <w:p w14:paraId="6E8650DE" w14:textId="14676DD2"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272C1089" wp14:editId="60831908">
                                  <wp:extent cx="3067050" cy="3067050"/>
                                  <wp:effectExtent l="0" t="0" r="0" b="0"/>
                                  <wp:docPr id="2" name="image07.png" descr="freq-n20-means.png"/>
                                  <wp:cNvGraphicFramePr/>
                                  <a:graphic xmlns:a="http://schemas.openxmlformats.org/drawingml/2006/main">
                                    <a:graphicData uri="http://schemas.openxmlformats.org/drawingml/2006/picture">
                                      <pic:pic xmlns:pic="http://schemas.openxmlformats.org/drawingml/2006/picture">
                                        <pic:nvPicPr>
                                          <pic:cNvPr id="0" name="image07.png" descr="freq-n20-means.png"/>
                                          <pic:cNvPicPr preferRelativeResize="0"/>
                                        </pic:nvPicPr>
                                        <pic:blipFill>
                                          <a:blip r:embed="rId15"/>
                                          <a:srcRect/>
                                          <a:stretch>
                                            <a:fillRect/>
                                          </a:stretch>
                                        </pic:blipFill>
                                        <pic:spPr>
                                          <a:xfrm>
                                            <a:off x="0" y="0"/>
                                            <a:ext cx="3067297" cy="3067297"/>
                                          </a:xfrm>
                                          <a:prstGeom prst="rect">
                                            <a:avLst/>
                                          </a:prstGeom>
                                          <a:ln/>
                                        </pic:spPr>
                                      </pic:pic>
                                    </a:graphicData>
                                  </a:graphic>
                                </wp:inline>
                              </w:drawing>
                            </w:r>
                          </w:p>
                          <w:p w14:paraId="31D9530E" w14:textId="77777777"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206429C4" wp14:editId="3DA30039">
                                  <wp:extent cx="3057525" cy="3057525"/>
                                  <wp:effectExtent l="0" t="0" r="9525" b="9525"/>
                                  <wp:docPr id="4" name="image09.png" descr="bayes-n20-means.png"/>
                                  <wp:cNvGraphicFramePr/>
                                  <a:graphic xmlns:a="http://schemas.openxmlformats.org/drawingml/2006/main">
                                    <a:graphicData uri="http://schemas.openxmlformats.org/drawingml/2006/picture">
                                      <pic:pic xmlns:pic="http://schemas.openxmlformats.org/drawingml/2006/picture">
                                        <pic:nvPicPr>
                                          <pic:cNvPr id="0" name="image09.png" descr="bayes-n20-means.png"/>
                                          <pic:cNvPicPr preferRelativeResize="0"/>
                                        </pic:nvPicPr>
                                        <pic:blipFill>
                                          <a:blip r:embed="rId16"/>
                                          <a:srcRect/>
                                          <a:stretch>
                                            <a:fillRect/>
                                          </a:stretch>
                                        </pic:blipFill>
                                        <pic:spPr>
                                          <a:xfrm>
                                            <a:off x="0" y="0"/>
                                            <a:ext cx="3057763" cy="3057763"/>
                                          </a:xfrm>
                                          <a:prstGeom prst="rect">
                                            <a:avLst/>
                                          </a:prstGeom>
                                          <a:ln/>
                                        </pic:spPr>
                                      </pic:pic>
                                    </a:graphicData>
                                  </a:graphic>
                                </wp:inline>
                              </w:drawing>
                            </w:r>
                          </w:p>
                          <w:p w14:paraId="31280110" w14:textId="7E93305F" w:rsidR="00B333C0" w:rsidRDefault="00B333C0" w:rsidP="00B333C0">
                            <w:pPr>
                              <w:pStyle w:val="Caption"/>
                            </w:pPr>
                            <w:r>
                              <w:t xml:space="preserve">Figure </w:t>
                            </w:r>
                            <w:r>
                              <w:fldChar w:fldCharType="begin"/>
                            </w:r>
                            <w:r>
                              <w:instrText xml:space="preserve"> SEQ Figure \* ARABIC </w:instrText>
                            </w:r>
                            <w:r>
                              <w:fldChar w:fldCharType="separate"/>
                            </w:r>
                            <w:r w:rsidR="00A554C5">
                              <w:rPr>
                                <w:noProof/>
                              </w:rPr>
                              <w:t>4</w:t>
                            </w:r>
                            <w:r>
                              <w:fldChar w:fldCharType="end"/>
                            </w:r>
                            <w:r>
                              <w:t xml:space="preserve">. </w:t>
                            </w:r>
                            <w:r w:rsidRPr="00B333C0">
                              <w:rPr>
                                <w:highlight w:val="yellow"/>
                              </w:rPr>
                              <w:t>Many worlds for small-n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E6505" id="_x0000_s1030" type="#_x0000_t202" style="position:absolute;left:0;text-align:left;margin-left:189.3pt;margin-top:0;width:240.5pt;height:110.6pt;z-index:251663872;visibility:visible;mso-wrap-style:square;mso-width-percent:0;mso-height-percent:200;mso-wrap-distance-left:9pt;mso-wrap-distance-top:3.6pt;mso-wrap-distance-right:9pt;mso-wrap-distance-bottom:3.6pt;mso-position-horizontal:right;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" filled="f" stroked="f">
                <v:textbox style="mso-fit-shape-to-text:t" inset="0,0,0,0">
                  <w:txbxContent>
                    <w:p w14:paraId="6E8650DE" w14:textId="14676DD2"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272C1089" wp14:editId="60831908">
                            <wp:extent cx="3067050" cy="3067050"/>
                            <wp:effectExtent l="0" t="0" r="0" b="0"/>
                            <wp:docPr id="2" name="image07.png" descr="freq-n20-means.png"/>
                            <wp:cNvGraphicFramePr/>
                            <a:graphic xmlns:a="http://schemas.openxmlformats.org/drawingml/2006/main">
                              <a:graphicData uri="http://schemas.openxmlformats.org/drawingml/2006/picture">
                                <pic:pic xmlns:pic="http://schemas.openxmlformats.org/drawingml/2006/picture">
                                  <pic:nvPicPr>
                                    <pic:cNvPr id="0" name="image07.png" descr="freq-n20-means.png"/>
                                    <pic:cNvPicPr preferRelativeResize="0"/>
                                  </pic:nvPicPr>
                                  <pic:blipFill>
                                    <a:blip r:embed="rId15"/>
                                    <a:srcRect/>
                                    <a:stretch>
                                      <a:fillRect/>
                                    </a:stretch>
                                  </pic:blipFill>
                                  <pic:spPr>
                                    <a:xfrm>
                                      <a:off x="0" y="0"/>
                                      <a:ext cx="3067297" cy="3067297"/>
                                    </a:xfrm>
                                    <a:prstGeom prst="rect">
                                      <a:avLst/>
                                    </a:prstGeom>
                                    <a:ln/>
                                  </pic:spPr>
                                </pic:pic>
                              </a:graphicData>
                            </a:graphic>
                          </wp:inline>
                        </w:drawing>
                      </w:r>
                    </w:p>
                    <w:p w14:paraId="31D9530E" w14:textId="77777777" w:rsidR="00B333C0" w:rsidRDefault="00B333C0"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114300" distB="114300" distL="114300" distR="114300" wp14:anchorId="206429C4" wp14:editId="3DA30039">
                            <wp:extent cx="3057525" cy="3057525"/>
                            <wp:effectExtent l="0" t="0" r="9525" b="9525"/>
                            <wp:docPr id="4" name="image09.png" descr="bayes-n20-means.png"/>
                            <wp:cNvGraphicFramePr/>
                            <a:graphic xmlns:a="http://schemas.openxmlformats.org/drawingml/2006/main">
                              <a:graphicData uri="http://schemas.openxmlformats.org/drawingml/2006/picture">
                                <pic:pic xmlns:pic="http://schemas.openxmlformats.org/drawingml/2006/picture">
                                  <pic:nvPicPr>
                                    <pic:cNvPr id="0" name="image09.png" descr="bayes-n20-means.png"/>
                                    <pic:cNvPicPr preferRelativeResize="0"/>
                                  </pic:nvPicPr>
                                  <pic:blipFill>
                                    <a:blip r:embed="rId16"/>
                                    <a:srcRect/>
                                    <a:stretch>
                                      <a:fillRect/>
                                    </a:stretch>
                                  </pic:blipFill>
                                  <pic:spPr>
                                    <a:xfrm>
                                      <a:off x="0" y="0"/>
                                      <a:ext cx="3057763" cy="3057763"/>
                                    </a:xfrm>
                                    <a:prstGeom prst="rect">
                                      <a:avLst/>
                                    </a:prstGeom>
                                    <a:ln/>
                                  </pic:spPr>
                                </pic:pic>
                              </a:graphicData>
                            </a:graphic>
                          </wp:inline>
                        </w:drawing>
                      </w:r>
                    </w:p>
                    <w:p w14:paraId="31280110" w14:textId="7E93305F" w:rsidR="00B333C0" w:rsidRDefault="00B333C0" w:rsidP="00B333C0">
                      <w:pPr>
                        <w:pStyle w:val="Caption"/>
                      </w:pPr>
                      <w:r>
                        <w:t xml:space="preserve">Figure </w:t>
                      </w:r>
                      <w:r>
                        <w:fldChar w:fldCharType="begin"/>
                      </w:r>
                      <w:r>
                        <w:instrText xml:space="preserve"> SEQ Figure \* ARABIC </w:instrText>
                      </w:r>
                      <w:r>
                        <w:fldChar w:fldCharType="separate"/>
                      </w:r>
                      <w:r w:rsidR="00A554C5">
                        <w:rPr>
                          <w:noProof/>
                        </w:rPr>
                        <w:t>4</w:t>
                      </w:r>
                      <w:r>
                        <w:fldChar w:fldCharType="end"/>
                      </w:r>
                      <w:r>
                        <w:t xml:space="preserve">. </w:t>
                      </w:r>
                      <w:r w:rsidRPr="00B333C0">
                        <w:rPr>
                          <w:highlight w:val="yellow"/>
                        </w:rPr>
                        <w:t>Many worlds for small-n</w:t>
                      </w:r>
                    </w:p>
                  </w:txbxContent>
                </v:textbox>
                <w10:wrap type="square" anchorx="margin" anchory="margin"/>
              </v:shape>
            </w:pict>
          </mc:Fallback>
        </mc:AlternateContent>
      </w:r>
    </w:p>
    <w:p w14:paraId="152C0A81"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RMSE for </w:t>
      </w:r>
      <w:proofErr w:type="spellStart"/>
      <w:r>
        <w:rPr>
          <w:rFonts w:ascii="Consolas" w:eastAsia="Consolas" w:hAnsi="Consolas" w:cs="Consolas"/>
        </w:rPr>
        <w:t>freq_effects</w:t>
      </w:r>
      <w:proofErr w:type="spellEnd"/>
      <w:r>
        <w:rPr>
          <w:rFonts w:ascii="Consolas" w:eastAsia="Consolas" w:hAnsi="Consolas" w:cs="Consolas"/>
        </w:rPr>
        <w:t xml:space="preserve"> </w:t>
      </w:r>
    </w:p>
    <w:p w14:paraId="559BC2D7"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treatment1 </w:t>
      </w:r>
      <w:r>
        <w:rPr>
          <w:rFonts w:ascii="Consolas" w:eastAsia="Consolas" w:hAnsi="Consolas" w:cs="Consolas"/>
        </w:rPr>
        <w:tab/>
        <w:t xml:space="preserve"> 0.66</w:t>
      </w:r>
    </w:p>
    <w:p w14:paraId="538E92F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treatment2 </w:t>
      </w:r>
      <w:r>
        <w:rPr>
          <w:rFonts w:ascii="Consolas" w:eastAsia="Consolas" w:hAnsi="Consolas" w:cs="Consolas"/>
        </w:rPr>
        <w:tab/>
        <w:t xml:space="preserve"> 0.68</w:t>
      </w:r>
    </w:p>
    <w:p w14:paraId="1FA9C86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treatment2 - treatment1 </w:t>
      </w:r>
      <w:r>
        <w:rPr>
          <w:rFonts w:ascii="Consolas" w:eastAsia="Consolas" w:hAnsi="Consolas" w:cs="Consolas"/>
        </w:rPr>
        <w:tab/>
        <w:t xml:space="preserve"> 0.83</w:t>
      </w:r>
    </w:p>
    <w:p w14:paraId="4F7AF99A"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BC67A63"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RMSE for </w:t>
      </w:r>
      <w:proofErr w:type="spellStart"/>
      <w:r>
        <w:rPr>
          <w:rFonts w:ascii="Consolas" w:eastAsia="Consolas" w:hAnsi="Consolas" w:cs="Consolas"/>
        </w:rPr>
        <w:t>bayes_effects</w:t>
      </w:r>
      <w:proofErr w:type="spellEnd"/>
      <w:r>
        <w:rPr>
          <w:rFonts w:ascii="Consolas" w:eastAsia="Consolas" w:hAnsi="Consolas" w:cs="Consolas"/>
        </w:rPr>
        <w:t xml:space="preserve"> </w:t>
      </w:r>
    </w:p>
    <w:p w14:paraId="485201F4"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treatment1 </w:t>
      </w:r>
      <w:r>
        <w:rPr>
          <w:rFonts w:ascii="Consolas" w:eastAsia="Consolas" w:hAnsi="Consolas" w:cs="Consolas"/>
        </w:rPr>
        <w:tab/>
        <w:t xml:space="preserve"> 0.36</w:t>
      </w:r>
    </w:p>
    <w:p w14:paraId="0D21CD41"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treatment2 </w:t>
      </w:r>
      <w:r>
        <w:rPr>
          <w:rFonts w:ascii="Consolas" w:eastAsia="Consolas" w:hAnsi="Consolas" w:cs="Consolas"/>
        </w:rPr>
        <w:tab/>
        <w:t xml:space="preserve"> 0.51</w:t>
      </w:r>
    </w:p>
    <w:p w14:paraId="64CBE165"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onsolas" w:eastAsia="Consolas" w:hAnsi="Consolas" w:cs="Consolas"/>
        </w:rPr>
        <w:t xml:space="preserve">e4 treatment2 - treatment1 </w:t>
      </w:r>
      <w:r>
        <w:rPr>
          <w:rFonts w:ascii="Consolas" w:eastAsia="Consolas" w:hAnsi="Consolas" w:cs="Consolas"/>
        </w:rPr>
        <w:tab/>
        <w:t xml:space="preserve"> 0.60</w:t>
      </w:r>
    </w:p>
    <w:p w14:paraId="7C92D507"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06E966" w14:textId="77777777" w:rsidR="0002541C" w:rsidRDefault="0002541C" w:rsidP="0002541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commentRangeStart w:id="37"/>
      <w:r>
        <w:t>Discussion</w:t>
      </w:r>
      <w:commentRangeEnd w:id="37"/>
      <w:r>
        <w:commentReference w:id="37"/>
      </w:r>
    </w:p>
    <w:p w14:paraId="3D34DBAD"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 this section we discuss several implications of our suggested approach to statistics in CHI.</w:t>
      </w:r>
    </w:p>
    <w:p w14:paraId="2FDC4BCC"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38" w:name="h.4n5olmckscb1" w:colFirst="0" w:colLast="0"/>
      <w:bookmarkEnd w:id="38"/>
      <w:r>
        <w:t>Bayesian analysis increases the value of small-n studies of novel work</w:t>
      </w:r>
    </w:p>
    <w:p w14:paraId="3154A3AE"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traditional solution to the problems associated with low-power studies (and one HCI researchers are often admonished to adopt) is to spend resources recruiting more participants. In other words, the frequentist solution to low power is </w:t>
      </w:r>
      <w:r>
        <w:rPr>
          <w:i/>
        </w:rPr>
        <w:t>not to run low-powered studies</w:t>
      </w:r>
      <w:r>
        <w:t>.</w:t>
      </w:r>
    </w:p>
    <w:p w14:paraId="17182A7F" w14:textId="77777777" w:rsidR="0002541C" w:rsidRDefault="0002541C"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However, researchers developing complex new systems or interaction techniques have the expertise, time, and resources for that type of work; spending their limited resources on running larger studies may be a poor allocation of work across the research community. These researchers already (in our view, rightly) protest that they are asked to run </w:t>
      </w:r>
      <w:r>
        <w:rPr>
          <w:i/>
        </w:rPr>
        <w:t xml:space="preserve">pro forma </w:t>
      </w:r>
      <w:r>
        <w:t xml:space="preserve">evaluations when their primary contributions are in engineering or design (see e.g., Greenberg and Buxton </w:t>
      </w:r>
      <w:r>
        <w:rPr>
          <w:highlight w:val="yellow"/>
        </w:rPr>
        <w:t>[]</w:t>
      </w:r>
      <w:r>
        <w:t xml:space="preserve">); telling them not only to run evaluations but to recruit more participants amounts to blaming the users. </w:t>
      </w:r>
    </w:p>
    <w:p w14:paraId="15230D47" w14:textId="77777777" w:rsidR="0002541C" w:rsidRDefault="0002541C"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see researchers that produce novel systems and interaction work as having a symbiotic relationship with others who have the resources and expertise for larger quantitative work (but perhaps not the expertise for novel engineering): the latter researchers might find a novel technique in the literature, adapt it to some domain based on users’ needs, and evaluate it more extensively. In this context, the goal of small, early studies then becomes to demonstrate face validity of a technique and provide a rough first estimate of its effectiveness, not to find a (likely over-estimated in terms of magnitude) significant difference. For this, Bayesian analysis helps draw reasonable conclusions from small-n studies: it provides a more effective tool instead of blaming the user.</w:t>
      </w:r>
    </w:p>
    <w:p w14:paraId="7CC106AD" w14:textId="77777777" w:rsidR="0002541C" w:rsidRDefault="0002541C"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Part of the goal of this paper is to release novel work in HCI from the chains of meaningless </w:t>
      </w:r>
      <w:r>
        <w:rPr>
          <w:i/>
        </w:rPr>
        <w:t>p</w:t>
      </w:r>
      <w:r>
        <w:t xml:space="preserve"> values from small-</w:t>
      </w:r>
      <w:r>
        <w:rPr>
          <w:i/>
        </w:rPr>
        <w:t>n</w:t>
      </w:r>
      <w:r>
        <w:t xml:space="preserve"> studies. We believe that small, early evaluations of novel work are still valuable, but that their output should be a probability distribution of expected effect size, whether or not it overlaps 0. “No effect” should not be a barrier to publication of novel design work when we know that any effect that is found in a small study is likely overestimated or simply due to chance. Novel work should anyway (and already often is) judged on the merits of design and engineering, not a </w:t>
      </w:r>
      <w:r>
        <w:rPr>
          <w:i/>
        </w:rPr>
        <w:t xml:space="preserve">pro forma </w:t>
      </w:r>
      <w:r>
        <w:t>small-</w:t>
      </w:r>
      <w:r>
        <w:rPr>
          <w:i/>
        </w:rPr>
        <w:t>n</w:t>
      </w:r>
      <w:r>
        <w:t xml:space="preserve"> evaluation. Bayesian analysis helps us make better use of these initial evaluations.</w:t>
      </w:r>
    </w:p>
    <w:p w14:paraId="142A094C"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39" w:name="h.615trgjvtu9p" w:colFirst="0" w:colLast="0"/>
      <w:bookmarkEnd w:id="39"/>
      <w:r>
        <w:lastRenderedPageBreak/>
        <w:t>Bayesian analysis fits into how statistical practice is shaped at CHI</w:t>
      </w:r>
    </w:p>
    <w:p w14:paraId="2BB35232"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HCI community is large and multi-disciplinary; therefore, we believe that statistical practice at CHI is best shifted in a bottom-up fashion. For example, </w:t>
      </w:r>
      <w:proofErr w:type="spellStart"/>
      <w:r>
        <w:t>Wobbrock</w:t>
      </w:r>
      <w:proofErr w:type="spellEnd"/>
      <w:r>
        <w:t xml:space="preserve"> </w:t>
      </w:r>
      <w:r>
        <w:rPr>
          <w:i/>
        </w:rPr>
        <w:t>et al.</w:t>
      </w:r>
      <w:r>
        <w:t xml:space="preserve"> </w:t>
      </w:r>
      <w:r>
        <w:rPr>
          <w:highlight w:val="yellow"/>
        </w:rPr>
        <w:t>[]</w:t>
      </w:r>
      <w:r>
        <w:t xml:space="preserve"> at CHI 2011 introduced a nonparametric analysis technique to the community --- the aligned rank transform (ART) --- applicable to various forms of data, including Likert scales. Since then, this approach has been widely adopted, and has been cited 148 times.</w:t>
      </w:r>
      <w:r>
        <w:rPr>
          <w:vertAlign w:val="superscript"/>
        </w:rPr>
        <w:footnoteReference w:id="6"/>
      </w:r>
      <w:r>
        <w:t xml:space="preserve"> This adoption did not require new top-down incentives for improved analysis, but spread study-to-study and researcher-to-researcher.</w:t>
      </w:r>
    </w:p>
    <w:p w14:paraId="19651ABD" w14:textId="77777777" w:rsidR="0002541C" w:rsidRDefault="0002541C"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Following the model of ART, we believe that Bayesian analysis can be adopted gradually in individual studies, sidestepping the difficulty of shifting an entire multi-faceted field from the top down. As Leek </w:t>
      </w:r>
      <w:r>
        <w:rPr>
          <w:i/>
        </w:rPr>
        <w:t>et al.</w:t>
      </w:r>
      <w:r>
        <w:t xml:space="preserve"> </w:t>
      </w:r>
      <w:r>
        <w:rPr>
          <w:highlight w:val="yellow"/>
        </w:rPr>
        <w:t>[]</w:t>
      </w:r>
      <w:r>
        <w:t xml:space="preserve"> argue, statistical practice in scientific fields tends towards a model of mentorship and of drawing upon approaches found in prior work --- e.g., as other papers begin adopting techniques like </w:t>
      </w:r>
      <w:commentRangeStart w:id="40"/>
      <w:r>
        <w:t>ART</w:t>
      </w:r>
      <w:commentRangeEnd w:id="40"/>
      <w:r>
        <w:commentReference w:id="40"/>
      </w:r>
      <w:r>
        <w:t xml:space="preserve">, readers of those papers will use similar techniques when conducting their own analyses in </w:t>
      </w:r>
      <w:proofErr w:type="spellStart"/>
      <w:r>
        <w:t>followup</w:t>
      </w:r>
      <w:proofErr w:type="spellEnd"/>
      <w:r>
        <w:t xml:space="preserve"> work. This is the perfect candidate way to introduce Bayesian analysis: when readers see it used in a paper they wish to build upon, the analysis offers a direct way to do that, a template to follow. Such a paper also provides priors for the next researcher. In this manner (we hope) such analyses will spread in the community, slowly building a body of work and a new standard of practice. We believe this to be a more likely avenue </w:t>
      </w:r>
    </w:p>
    <w:p w14:paraId="56BF7E94"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41" w:name="h.n525xakk8bhw" w:colFirst="0" w:colLast="0"/>
      <w:bookmarkEnd w:id="41"/>
      <w:r>
        <w:t>Bayesian analysis is accessible to practitioners</w:t>
      </w:r>
    </w:p>
    <w:p w14:paraId="0B67DD45"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Even 15 years ago, Bayesian analysis was arguably impractical for most researchers. However, tools for building and running Bayesian models are now widespread, and have mature support in languages already used for data analysis, such as R and Python. These tools include modelling languages like JAGS </w:t>
      </w:r>
      <w:r>
        <w:rPr>
          <w:highlight w:val="yellow"/>
        </w:rPr>
        <w:t>[]</w:t>
      </w:r>
      <w:r>
        <w:t xml:space="preserve"> and Stan </w:t>
      </w:r>
      <w:r>
        <w:rPr>
          <w:highlight w:val="yellow"/>
        </w:rPr>
        <w:t>[]</w:t>
      </w:r>
      <w:r>
        <w:t xml:space="preserve"> (both with R packages, and Stan includes a Python interface), and Python-specific libraries like emcee </w:t>
      </w:r>
      <w:r>
        <w:rPr>
          <w:highlight w:val="yellow"/>
        </w:rPr>
        <w:t>[]</w:t>
      </w:r>
      <w:r>
        <w:t xml:space="preserve"> and </w:t>
      </w:r>
      <w:proofErr w:type="spellStart"/>
      <w:r>
        <w:t>PyMC</w:t>
      </w:r>
      <w:proofErr w:type="spellEnd"/>
      <w:r>
        <w:t xml:space="preserve"> </w:t>
      </w:r>
      <w:r>
        <w:rPr>
          <w:highlight w:val="yellow"/>
        </w:rPr>
        <w:t>[]</w:t>
      </w:r>
      <w:r>
        <w:t xml:space="preserve">. In addition, literature aimed at practicing researchers has made Bayesian modelling accessible: we particularly recommend </w:t>
      </w:r>
      <w:proofErr w:type="spellStart"/>
      <w:r>
        <w:t>Kruschke’s</w:t>
      </w:r>
      <w:proofErr w:type="spellEnd"/>
      <w:r>
        <w:t xml:space="preserve"> </w:t>
      </w:r>
      <w:r>
        <w:rPr>
          <w:i/>
        </w:rPr>
        <w:t xml:space="preserve">Doing Bayesian Data Analysis </w:t>
      </w:r>
      <w:r>
        <w:rPr>
          <w:highlight w:val="yellow"/>
        </w:rPr>
        <w:t>[]</w:t>
      </w:r>
      <w:r>
        <w:t xml:space="preserve"> (which includes a table of common frequentist analyses and their Bayesian equivalents), as well as his proposed BEST test,</w:t>
      </w:r>
      <w:r>
        <w:rPr>
          <w:vertAlign w:val="superscript"/>
        </w:rPr>
        <w:footnoteReference w:id="7"/>
      </w:r>
      <w:r>
        <w:t xml:space="preserve"> a robust Bayesian alternative to the </w:t>
      </w:r>
      <w:r>
        <w:rPr>
          <w:i/>
        </w:rPr>
        <w:t>t</w:t>
      </w:r>
      <w:r>
        <w:t xml:space="preserve">-test </w:t>
      </w:r>
      <w:r>
        <w:rPr>
          <w:highlight w:val="yellow"/>
        </w:rPr>
        <w:t>[]</w:t>
      </w:r>
      <w:r>
        <w:t xml:space="preserve">. Other accessible articles have also been written about practical concerns in Bayesian analysis, including discussions of how to choose priors </w:t>
      </w:r>
      <w:r>
        <w:rPr>
          <w:highlight w:val="yellow"/>
        </w:rPr>
        <w:t>[]</w:t>
      </w:r>
      <w:r>
        <w:t xml:space="preserve">. </w:t>
      </w:r>
    </w:p>
    <w:p w14:paraId="2AA049F4" w14:textId="77777777" w:rsidR="0002541C" w:rsidRDefault="0002541C" w:rsidP="0002541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42" w:name="h.bnla3bx3oh3v" w:colFirst="0" w:colLast="0"/>
      <w:bookmarkEnd w:id="42"/>
      <w:r>
        <w:lastRenderedPageBreak/>
        <w:t>Practical impact of research through cost/benefit analysis</w:t>
      </w:r>
    </w:p>
    <w:p w14:paraId="6241DDB8"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Finally, we wish to address another common thread of discussion in the CHI community, a perhaps more existential one: how can we have practical effects on real-world deployed systems? How can practitioners derive value from results at CHI? We believe that the language of statistical significance is not the language of practitioners or business; cost/benefit analysis is. The results of a Bayesian analysis are trivially incorporated into cost/benefit analysis: given the probability distribution of an estimated effect, we can simply apply a cost function to it. </w:t>
      </w:r>
    </w:p>
    <w:p w14:paraId="13E3D202" w14:textId="77777777" w:rsidR="0002541C" w:rsidRDefault="0002541C" w:rsidP="00B33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example, imagine a market research company that wishes to evaluate the cost/benefit of switching from an existing survey tool that does not have a </w:t>
      </w:r>
      <w:r>
        <w:rPr>
          <w:i/>
        </w:rPr>
        <w:t>fast-to-slow</w:t>
      </w:r>
      <w:r>
        <w:t xml:space="preserve"> progress indicator to one that does. This would incur some costs for converting the survey into a new format. It would also have an estimated benefit in that the company could recruit fewer participants to reach a desired sample size, in proportion to the expected increase in completion rate. This company could take the probability distribution of estimated completion rate in both cases (</w:t>
      </w:r>
      <w:r>
        <w:rPr>
          <w:i/>
        </w:rPr>
        <w:t xml:space="preserve">whether or not </w:t>
      </w:r>
      <w:r>
        <w:t>the difference has passed the statistical significance filter) and use it to derive a probability distribution of expected cost in each case, and then decide a course of action to minimize cost. This simplifies the translation of research results into the real world, and gives us a way to put practical effect size in context.</w:t>
      </w:r>
    </w:p>
    <w:p w14:paraId="25FC5B5D" w14:textId="77777777" w:rsidR="0002541C" w:rsidRDefault="0002541C" w:rsidP="0002541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43" w:name="h.iqeiheb4zrwr" w:colFirst="0" w:colLast="0"/>
      <w:bookmarkEnd w:id="43"/>
      <w:r>
        <w:t>Conclusion</w:t>
      </w:r>
    </w:p>
    <w:p w14:paraId="5D49C0F2" w14:textId="77777777" w:rsidR="0002541C" w:rsidRDefault="0002541C" w:rsidP="000254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Bayesian analysis allows us to learn more quickly by building on previous results. It also fits more effectively into the publication incentives of CHI than approaches to improving knowledge accrual within the NHST framework, such as meta-analysis. At the same time, it is compatible with calls for more replication (</w:t>
      </w:r>
      <w:proofErr w:type="spellStart"/>
      <w:r>
        <w:t>RepliCHI</w:t>
      </w:r>
      <w:proofErr w:type="spellEnd"/>
      <w:r>
        <w:t>), and allows us to make stronger claims about novel work through comparison to well-studied conditions. This, combined with a shift to an emphasis on probable effect sizes instead of differences between conditions, will help free design and engineering researchers from the shackles of meaningless p value in small-</w:t>
      </w:r>
      <w:r>
        <w:rPr>
          <w:i/>
        </w:rPr>
        <w:t>n</w:t>
      </w:r>
      <w:r>
        <w:t xml:space="preserve"> studies, while also allowing the field to make better use of the results of such studies. In short, Bayesian statistics are user-centered statistics designed for the CHI community.</w:t>
      </w:r>
    </w:p>
    <w:p w14:paraId="6CF48584" w14:textId="77777777" w:rsidR="0002541C" w:rsidRDefault="0002541C" w:rsidP="0002541C">
      <w:pPr>
        <w:pStyle w:val="ListNumber"/>
        <w:numPr>
          <w:ilvl w:val="0"/>
          <w:numId w:val="0"/>
        </w:numPr>
        <w:ind w:left="360" w:hanging="360"/>
      </w:pPr>
    </w:p>
    <w:p w14:paraId="7BB30239" w14:textId="77777777" w:rsidR="0002541C" w:rsidRDefault="0002541C" w:rsidP="0002541C">
      <w:pPr>
        <w:pStyle w:val="ListNumber"/>
        <w:numPr>
          <w:ilvl w:val="0"/>
          <w:numId w:val="0"/>
        </w:numPr>
        <w:ind w:left="360" w:hanging="360"/>
      </w:pPr>
    </w:p>
    <w:p w14:paraId="3498E540" w14:textId="09BBA783" w:rsidR="00853A06" w:rsidRDefault="00853A06" w:rsidP="00853A06"/>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44" w:name="_Ref279752164"/>
      <w:bookmarkStart w:id="45" w:name="_Ref279752146"/>
      <w:bookmarkStart w:id="46"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44"/>
    </w:p>
    <w:p w14:paraId="034E7E09" w14:textId="40605985" w:rsidR="007F645F" w:rsidRPr="003F70AB" w:rsidRDefault="007F645F" w:rsidP="007F645F">
      <w:pPr>
        <w:pStyle w:val="References"/>
      </w:pPr>
      <w:r w:rsidRPr="003F70AB">
        <w:lastRenderedPageBreak/>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45"/>
        <w:bookmarkEnd w:id="46"/>
      </w:hyperlink>
      <w:r w:rsidRPr="003F70AB">
        <w:t xml:space="preserve"> </w:t>
      </w:r>
    </w:p>
    <w:p w14:paraId="7545D9EF" w14:textId="77777777" w:rsidR="007F645F" w:rsidRPr="003F70AB" w:rsidRDefault="007F645F" w:rsidP="007F645F">
      <w:pPr>
        <w:pStyle w:val="References"/>
      </w:pPr>
      <w:bookmarkStart w:id="47" w:name="_Ref279752133"/>
      <w:bookmarkStart w:id="48"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47"/>
      <w:r w:rsidRPr="003F70AB">
        <w:t xml:space="preserve"> </w:t>
      </w:r>
    </w:p>
    <w:p w14:paraId="13C6AEA6" w14:textId="65B8EB52" w:rsidR="007F645F" w:rsidRPr="003F70AB" w:rsidRDefault="007F645F" w:rsidP="007F645F">
      <w:pPr>
        <w:pStyle w:val="References"/>
      </w:pPr>
      <w:bookmarkStart w:id="49"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yperlink"/>
            <w:color w:val="auto"/>
          </w:rPr>
          <w:t>http://www.sigaccess.org/welcome-to-sigaccess/resources/accessible-writing-guide/</w:t>
        </w:r>
        <w:bookmarkEnd w:id="48"/>
        <w:bookmarkEnd w:id="49"/>
      </w:hyperlink>
      <w:r w:rsidRPr="003F70AB">
        <w:t xml:space="preserve"> </w:t>
      </w:r>
    </w:p>
    <w:p w14:paraId="4826D46C" w14:textId="4736A9B6" w:rsidR="007F645F" w:rsidRPr="003F70AB" w:rsidRDefault="007F645F" w:rsidP="007F645F">
      <w:pPr>
        <w:pStyle w:val="References"/>
      </w:pPr>
      <w:bookmarkStart w:id="50" w:name="_Ref279752259"/>
      <w:bookmarkStart w:id="51" w:name="_Ref279753241"/>
      <w:bookmarkStart w:id="52"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50"/>
    </w:p>
    <w:p w14:paraId="24101C93" w14:textId="78064382" w:rsidR="004E6530" w:rsidRPr="003F70AB" w:rsidRDefault="004E6530" w:rsidP="004E6530">
      <w:pPr>
        <w:pStyle w:val="References"/>
      </w:pPr>
      <w:bookmarkStart w:id="53" w:name="_Ref406944896"/>
      <w:bookmarkStart w:id="54" w:name="_Ref279753887"/>
      <w:bookmarkEnd w:id="51"/>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53"/>
    </w:p>
    <w:p w14:paraId="2358CB8A" w14:textId="7CED79B5" w:rsidR="004E6530" w:rsidRPr="003F70AB" w:rsidRDefault="007F645F" w:rsidP="004E6530">
      <w:pPr>
        <w:pStyle w:val="References"/>
      </w:pPr>
      <w:bookmarkStart w:id="55"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52"/>
      <w:bookmarkEnd w:id="54"/>
      <w:r w:rsidR="004E6530" w:rsidRPr="003F70AB">
        <w:t xml:space="preserve"> </w:t>
      </w:r>
      <w:hyperlink r:id="rId20" w:history="1">
        <w:r w:rsidR="004E6530" w:rsidRPr="003F70AB">
          <w:rPr>
            <w:rStyle w:val="Hyperlink"/>
            <w:color w:val="auto"/>
          </w:rPr>
          <w:t>http://doi.acm.org/10.1145/503376.503378</w:t>
        </w:r>
      </w:hyperlink>
      <w:bookmarkEnd w:id="55"/>
    </w:p>
    <w:p w14:paraId="10BFE94D" w14:textId="36D4FE11" w:rsidR="007F645F" w:rsidRPr="003F70AB" w:rsidRDefault="007F645F" w:rsidP="007F645F">
      <w:pPr>
        <w:pStyle w:val="References"/>
      </w:pPr>
      <w:bookmarkStart w:id="56" w:name="_Ref279752219"/>
      <w:proofErr w:type="spellStart"/>
      <w:r w:rsidRPr="003F70AB">
        <w:t>Psy</w:t>
      </w:r>
      <w:proofErr w:type="spellEnd"/>
      <w:r w:rsidRPr="003F70AB">
        <w:t xml:space="preserve">. 2012. Gangnam Style. Video. (15 July 2012.). Retrieved August 22, 2014 from </w:t>
      </w:r>
      <w:hyperlink r:id="rId21" w:history="1">
        <w:r w:rsidRPr="003F70AB">
          <w:rPr>
            <w:rStyle w:val="Hyperlink"/>
            <w:color w:val="auto"/>
          </w:rPr>
          <w:t>https://www.youtube.com/watch?v=9bZkp7q19f0</w:t>
        </w:r>
        <w:bookmarkEnd w:id="56"/>
      </w:hyperlink>
    </w:p>
    <w:p w14:paraId="2D65F961" w14:textId="0523C2CE" w:rsidR="007F645F" w:rsidRPr="003F70AB" w:rsidRDefault="007F645F" w:rsidP="007F645F">
      <w:pPr>
        <w:pStyle w:val="References"/>
      </w:pPr>
      <w:bookmarkStart w:id="57" w:name="_Ref279752240"/>
      <w:r w:rsidRPr="003F70AB">
        <w:t xml:space="preserve">Marilyn Schwartz. 1995. </w:t>
      </w:r>
      <w:r w:rsidRPr="003F70AB">
        <w:rPr>
          <w:i/>
        </w:rPr>
        <w:t>Guidelines for Bias-Free Writing.</w:t>
      </w:r>
      <w:r w:rsidRPr="003F70AB">
        <w:t xml:space="preserve"> Indiana University Press.</w:t>
      </w:r>
      <w:bookmarkEnd w:id="57"/>
    </w:p>
    <w:p w14:paraId="3C1CBFE0" w14:textId="59CD7395" w:rsidR="007F645F" w:rsidRPr="003F70AB" w:rsidRDefault="007F645F" w:rsidP="007F645F">
      <w:pPr>
        <w:pStyle w:val="References"/>
      </w:pPr>
      <w:bookmarkStart w:id="58"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58"/>
    </w:p>
    <w:p w14:paraId="7DED7C97" w14:textId="5D629911" w:rsidR="00D32315" w:rsidRDefault="007F645F" w:rsidP="007F645F">
      <w:pPr>
        <w:pStyle w:val="References"/>
      </w:pPr>
      <w:bookmarkStart w:id="59"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59"/>
    </w:p>
    <w:p w14:paraId="2918D43C" w14:textId="3892C801" w:rsidR="00285470" w:rsidRPr="00285470" w:rsidRDefault="00285470">
      <w:pPr>
        <w:pStyle w:val="NormalWeb"/>
        <w:ind w:left="640" w:hanging="640"/>
        <w:divId w:val="1429734011"/>
        <w:rPr>
          <w:noProof/>
          <w:sz w:val="20"/>
        </w:rPr>
      </w:pPr>
      <w:r>
        <w:fldChar w:fldCharType="begin" w:fldLock="1"/>
      </w:r>
      <w:r>
        <w:instrText xml:space="preserve">ADDIN Mendeley Bibliography CSL_BIBLIOGRAPHY </w:instrText>
      </w:r>
      <w:r>
        <w:fldChar w:fldCharType="separate"/>
      </w:r>
      <w:r w:rsidRPr="00285470">
        <w:rPr>
          <w:noProof/>
          <w:sz w:val="20"/>
        </w:rPr>
        <w:t>1.</w:t>
      </w:r>
      <w:r w:rsidRPr="00285470">
        <w:rPr>
          <w:noProof/>
          <w:sz w:val="20"/>
        </w:rPr>
        <w:tab/>
        <w:t xml:space="preserve">Matthew Kay. 2010. Techniques and heuristics for improving the visual design of software agreements. Retrieved from http://hdl.handle.net/10012/5483 </w:t>
      </w:r>
    </w:p>
    <w:p w14:paraId="7F627005" w14:textId="0372BCDE" w:rsidR="00285470" w:rsidRPr="003F70AB" w:rsidRDefault="00285470" w:rsidP="00285470">
      <w:pPr>
        <w:pStyle w:val="References"/>
        <w:numPr>
          <w:ilvl w:val="0"/>
          <w:numId w:val="0"/>
        </w:numPr>
        <w:ind w:left="360" w:hanging="360"/>
      </w:pPr>
      <w:r>
        <w:fldChar w:fldCharType="end"/>
      </w:r>
    </w:p>
    <w:sectPr w:rsidR="00285470" w:rsidRPr="003F70AB" w:rsidSect="006B1D5B">
      <w:headerReference w:type="even" r:id="rId22"/>
      <w:type w:val="continuous"/>
      <w:pgSz w:w="12240" w:h="15840" w:code="1"/>
      <w:pgMar w:top="1224" w:right="1080" w:bottom="1440" w:left="1080" w:header="720" w:footer="720" w:gutter="0"/>
      <w:cols w:num="2" w:space="432"/>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regory Nelson" w:date="2015-07-30T05:03:00Z" w:initials="">
    <w:p w14:paraId="31845A41" w14:textId="77777777" w:rsidR="0002541C" w:rsidRDefault="0002541C" w:rsidP="0002541C">
      <w:pPr>
        <w:widowControl w:val="0"/>
      </w:pPr>
      <w:r>
        <w:rPr>
          <w:rFonts w:ascii="Arial" w:eastAsia="Arial" w:hAnsi="Arial" w:cs="Arial"/>
          <w:color w:val="000000"/>
          <w:sz w:val="22"/>
          <w:szCs w:val="22"/>
        </w:rPr>
        <w:t>I'm adding some comments here on the overall argument of the paper, not suggesting edits necessarily to the abstract. This quant information is useful for what? I guess I'd like to build a version of the paper where all these points are laid out, then cut it down a bit, mostly because I want solid foundational thinking on why I use these methods. Might not help writing the paper.</w:t>
      </w:r>
    </w:p>
  </w:comment>
  <w:comment w:id="3" w:author="Gregory Nelson" w:date="2015-07-30T05:02:00Z" w:initials="">
    <w:p w14:paraId="3D873E23" w14:textId="77777777" w:rsidR="0002541C" w:rsidRDefault="0002541C" w:rsidP="0002541C">
      <w:pPr>
        <w:widowControl w:val="0"/>
      </w:pPr>
      <w:r>
        <w:rPr>
          <w:rFonts w:ascii="Arial" w:eastAsia="Arial" w:hAnsi="Arial" w:cs="Arial"/>
          <w:color w:val="000000"/>
          <w:sz w:val="22"/>
          <w:szCs w:val="22"/>
        </w:rPr>
        <w:t>We conduct a literature survey, showing x% included in meta-analysis, out of x thousands of papers.</w:t>
      </w:r>
    </w:p>
  </w:comment>
  <w:comment w:id="4" w:author="Matthew Kay" w:date="2015-05-22T05:27:00Z" w:initials="">
    <w:p w14:paraId="0867AC58" w14:textId="77777777" w:rsidR="0002541C" w:rsidRDefault="0002541C" w:rsidP="0002541C">
      <w:pPr>
        <w:widowControl w:val="0"/>
      </w:pPr>
      <w:proofErr w:type="gramStart"/>
      <w:r>
        <w:rPr>
          <w:rFonts w:ascii="Arial" w:eastAsia="Arial" w:hAnsi="Arial" w:cs="Arial"/>
          <w:color w:val="000000"/>
          <w:sz w:val="22"/>
          <w:szCs w:val="22"/>
        </w:rPr>
        <w:t>could</w:t>
      </w:r>
      <w:proofErr w:type="gramEnd"/>
      <w:r>
        <w:rPr>
          <w:rFonts w:ascii="Arial" w:eastAsia="Arial" w:hAnsi="Arial" w:cs="Arial"/>
          <w:color w:val="000000"/>
          <w:sz w:val="22"/>
          <w:szCs w:val="22"/>
        </w:rPr>
        <w:t xml:space="preserve"> also mention other benefits here, but might be distraction to main point of abstract</w:t>
      </w:r>
    </w:p>
  </w:comment>
  <w:comment w:id="5" w:author="Julie Kientz" w:date="2015-09-24T12:11:00Z" w:initials="">
    <w:p w14:paraId="0C4B6777" w14:textId="77777777" w:rsidR="0002541C" w:rsidRDefault="0002541C" w:rsidP="0002541C">
      <w:pPr>
        <w:widowControl w:val="0"/>
      </w:pPr>
      <w:proofErr w:type="gramStart"/>
      <w:r>
        <w:rPr>
          <w:rFonts w:ascii="Arial" w:eastAsia="Arial" w:hAnsi="Arial" w:cs="Arial"/>
          <w:color w:val="000000"/>
          <w:sz w:val="22"/>
          <w:szCs w:val="22"/>
        </w:rPr>
        <w:t>why</w:t>
      </w:r>
      <w:proofErr w:type="gramEnd"/>
      <w:r>
        <w:rPr>
          <w:rFonts w:ascii="Arial" w:eastAsia="Arial" w:hAnsi="Arial" w:cs="Arial"/>
          <w:color w:val="000000"/>
          <w:sz w:val="22"/>
          <w:szCs w:val="22"/>
        </w:rPr>
        <w:t xml:space="preserve"> not just say "researcher-centered" throughout?</w:t>
      </w:r>
    </w:p>
  </w:comment>
  <w:comment w:id="6" w:author="Matthew Kay" w:date="2015-09-24T12:11:00Z" w:initials="">
    <w:p w14:paraId="43CCFC40" w14:textId="77777777" w:rsidR="0002541C" w:rsidRDefault="0002541C" w:rsidP="0002541C">
      <w:pPr>
        <w:widowControl w:val="0"/>
      </w:pPr>
      <w:proofErr w:type="spellStart"/>
      <w:proofErr w:type="gramStart"/>
      <w:r>
        <w:rPr>
          <w:rFonts w:ascii="Arial" w:eastAsia="Arial" w:hAnsi="Arial" w:cs="Arial"/>
          <w:color w:val="000000"/>
          <w:sz w:val="22"/>
          <w:szCs w:val="22"/>
        </w:rPr>
        <w:t>i</w:t>
      </w:r>
      <w:proofErr w:type="spellEnd"/>
      <w:proofErr w:type="gramEnd"/>
      <w:r>
        <w:rPr>
          <w:rFonts w:ascii="Arial" w:eastAsia="Arial" w:hAnsi="Arial" w:cs="Arial"/>
          <w:color w:val="000000"/>
          <w:sz w:val="22"/>
          <w:szCs w:val="22"/>
        </w:rPr>
        <w:t xml:space="preserve"> think "user-centered" is at this point almost a standalone term that pings in some HCI people's brains, so I wanted to allude to it in places</w:t>
      </w:r>
    </w:p>
  </w:comment>
  <w:comment w:id="7" w:author="Matthew Kay" w:date="2015-09-24T12:10:00Z" w:initials="">
    <w:p w14:paraId="3DA8DDF6" w14:textId="77777777" w:rsidR="0002541C" w:rsidRDefault="0002541C" w:rsidP="0002541C">
      <w:pPr>
        <w:widowControl w:val="0"/>
      </w:pPr>
      <w:r>
        <w:rPr>
          <w:rFonts w:ascii="Arial" w:eastAsia="Arial" w:hAnsi="Arial" w:cs="Arial"/>
          <w:color w:val="000000"/>
          <w:sz w:val="22"/>
          <w:szCs w:val="22"/>
        </w:rPr>
        <w:t>I'm pretty sure this intro is redundant in places and has points that might better be made later in the paper</w:t>
      </w:r>
    </w:p>
  </w:comment>
  <w:comment w:id="8" w:author="Matthew Kay" w:date="2015-09-24T12:10:00Z" w:initials="">
    <w:p w14:paraId="1257FC03" w14:textId="77777777" w:rsidR="0002541C" w:rsidRDefault="0002541C" w:rsidP="0002541C">
      <w:pPr>
        <w:widowControl w:val="0"/>
      </w:pPr>
      <w:proofErr w:type="gramStart"/>
      <w:r>
        <w:rPr>
          <w:rFonts w:ascii="Arial" w:eastAsia="Arial" w:hAnsi="Arial" w:cs="Arial"/>
          <w:color w:val="000000"/>
          <w:sz w:val="22"/>
          <w:szCs w:val="22"/>
        </w:rPr>
        <w:t>have</w:t>
      </w:r>
      <w:proofErr w:type="gramEnd"/>
      <w:r>
        <w:rPr>
          <w:rFonts w:ascii="Arial" w:eastAsia="Arial" w:hAnsi="Arial" w:cs="Arial"/>
          <w:color w:val="000000"/>
          <w:sz w:val="22"/>
          <w:szCs w:val="22"/>
        </w:rPr>
        <w:t xml:space="preserve"> done a few passes now,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better</w:t>
      </w:r>
    </w:p>
  </w:comment>
  <w:comment w:id="9" w:author="Gregory Nelson" w:date="2015-09-25T03:56:00Z" w:initials="">
    <w:p w14:paraId="546BCA2B" w14:textId="77777777" w:rsidR="0002541C" w:rsidRDefault="0002541C" w:rsidP="0002541C">
      <w:pPr>
        <w:widowControl w:val="0"/>
      </w:pPr>
      <w:r>
        <w:rPr>
          <w:rFonts w:ascii="Arial" w:eastAsia="Arial" w:hAnsi="Arial" w:cs="Arial"/>
          <w:color w:val="000000"/>
          <w:sz w:val="22"/>
          <w:szCs w:val="22"/>
        </w:rPr>
        <w:t>I would like to say here that these two values are fundamentally at odds with each other - a fundamental characteristic of novel things is that we don't have as much experience with them and don't understand their effects, compared to less novel things.</w:t>
      </w:r>
    </w:p>
  </w:comment>
  <w:comment w:id="10" w:author="Gregory Nelson" w:date="2015-09-25T03:56:00Z" w:initials="">
    <w:p w14:paraId="4637AD9C" w14:textId="77777777" w:rsidR="0002541C" w:rsidRDefault="0002541C" w:rsidP="0002541C">
      <w:pPr>
        <w:widowControl w:val="0"/>
      </w:pPr>
      <w:r>
        <w:rPr>
          <w:rFonts w:ascii="Arial" w:eastAsia="Arial" w:hAnsi="Arial" w:cs="Arial"/>
          <w:color w:val="000000"/>
          <w:sz w:val="22"/>
          <w:szCs w:val="22"/>
        </w:rPr>
        <w:t>Maybe can do this in discussion.</w:t>
      </w:r>
    </w:p>
  </w:comment>
  <w:comment w:id="12" w:author="Gregory Nelson" w:date="2015-09-25T03:02:00Z" w:initials="">
    <w:p w14:paraId="610C1947" w14:textId="77777777" w:rsidR="0002541C" w:rsidRDefault="0002541C" w:rsidP="0002541C">
      <w:pPr>
        <w:widowControl w:val="0"/>
      </w:pPr>
      <w:proofErr w:type="gramStart"/>
      <w:r>
        <w:rPr>
          <w:rFonts w:ascii="Arial" w:eastAsia="Arial" w:hAnsi="Arial" w:cs="Arial"/>
          <w:color w:val="000000"/>
          <w:sz w:val="22"/>
          <w:szCs w:val="22"/>
        </w:rPr>
        <w:t>expanding</w:t>
      </w:r>
      <w:proofErr w:type="gramEnd"/>
      <w:r>
        <w:rPr>
          <w:rFonts w:ascii="Arial" w:eastAsia="Arial" w:hAnsi="Arial" w:cs="Arial"/>
          <w:color w:val="000000"/>
          <w:sz w:val="22"/>
          <w:szCs w:val="22"/>
        </w:rPr>
        <w:t xml:space="preserve"> breadth?</w:t>
      </w:r>
    </w:p>
  </w:comment>
  <w:comment w:id="14" w:author="Matthew Kay" w:date="2015-05-22T05:02:00Z" w:initials="">
    <w:p w14:paraId="2832B04E" w14:textId="77777777" w:rsidR="0002541C" w:rsidRDefault="0002541C" w:rsidP="0002541C">
      <w:pPr>
        <w:widowControl w:val="0"/>
      </w:pPr>
      <w:proofErr w:type="spellStart"/>
      <w:r>
        <w:rPr>
          <w:rFonts w:ascii="Arial" w:eastAsia="Arial" w:hAnsi="Arial" w:cs="Arial"/>
          <w:color w:val="000000"/>
          <w:sz w:val="22"/>
          <w:szCs w:val="22"/>
        </w:rPr>
        <w:t>Kaptein</w:t>
      </w:r>
      <w:proofErr w:type="spellEnd"/>
      <w:r>
        <w:rPr>
          <w:rFonts w:ascii="Arial" w:eastAsia="Arial" w:hAnsi="Arial" w:cs="Arial"/>
          <w:color w:val="000000"/>
          <w:sz w:val="22"/>
          <w:szCs w:val="22"/>
        </w:rPr>
        <w:t>, M. C., &amp; Robertson, J. (2012). Rethinking Statistical Methods for HCI. In: Proceedings of the 2011 annual conference on Human factors in computing systems.</w:t>
      </w:r>
    </w:p>
  </w:comment>
  <w:comment w:id="15" w:author="Matthew Kay" w:date="2015-09-25T04:54:00Z" w:initials="">
    <w:p w14:paraId="3BA26F50" w14:textId="77777777" w:rsidR="0002541C" w:rsidRDefault="0002541C" w:rsidP="0002541C">
      <w:pPr>
        <w:widowControl w:val="0"/>
      </w:pPr>
      <w:proofErr w:type="gramStart"/>
      <w:r>
        <w:rPr>
          <w:rFonts w:ascii="Arial" w:eastAsia="Arial" w:hAnsi="Arial" w:cs="Arial"/>
          <w:color w:val="000000"/>
          <w:sz w:val="22"/>
          <w:szCs w:val="22"/>
        </w:rPr>
        <w:t>need</w:t>
      </w:r>
      <w:proofErr w:type="gramEnd"/>
      <w:r>
        <w:rPr>
          <w:rFonts w:ascii="Arial" w:eastAsia="Arial" w:hAnsi="Arial" w:cs="Arial"/>
          <w:color w:val="000000"/>
          <w:sz w:val="22"/>
          <w:szCs w:val="22"/>
        </w:rPr>
        <w:t xml:space="preserve"> to double-check this para</w:t>
      </w:r>
    </w:p>
  </w:comment>
  <w:comment w:id="17" w:author="Gregory Nelson" w:date="2015-09-24T12:10:00Z" w:initials="">
    <w:p w14:paraId="112080DB" w14:textId="77777777" w:rsidR="0002541C" w:rsidRDefault="0002541C" w:rsidP="0002541C">
      <w:pPr>
        <w:widowControl w:val="0"/>
      </w:pPr>
      <w:proofErr w:type="gramStart"/>
      <w:r>
        <w:rPr>
          <w:rFonts w:ascii="Arial" w:eastAsia="Arial" w:hAnsi="Arial" w:cs="Arial"/>
          <w:color w:val="000000"/>
          <w:sz w:val="22"/>
          <w:szCs w:val="22"/>
        </w:rPr>
        <w:t>lack</w:t>
      </w:r>
      <w:proofErr w:type="gramEnd"/>
      <w:r>
        <w:rPr>
          <w:rFonts w:ascii="Arial" w:eastAsia="Arial" w:hAnsi="Arial" w:cs="Arial"/>
          <w:color w:val="000000"/>
          <w:sz w:val="22"/>
          <w:szCs w:val="22"/>
        </w:rPr>
        <w:t xml:space="preserve"> an interface for ... would making our user interface / tools analogy more explicit like this help?</w:t>
      </w:r>
    </w:p>
  </w:comment>
  <w:comment w:id="18" w:author="Matthew Kay" w:date="2015-09-24T12:10:00Z" w:initials="">
    <w:p w14:paraId="26FC1825" w14:textId="77777777" w:rsidR="0002541C" w:rsidRDefault="0002541C" w:rsidP="0002541C">
      <w:pPr>
        <w:widowControl w:val="0"/>
      </w:pPr>
      <w:r>
        <w:rPr>
          <w:rFonts w:ascii="Arial" w:eastAsia="Arial" w:hAnsi="Arial" w:cs="Arial"/>
          <w:color w:val="000000"/>
          <w:sz w:val="22"/>
          <w:szCs w:val="22"/>
        </w:rPr>
        <w:t>I think that probably would stretch the analogy a little far</w:t>
      </w:r>
    </w:p>
  </w:comment>
  <w:comment w:id="19" w:author="Eric Hekler" w:date="2015-09-23T00:10:00Z" w:initials="">
    <w:p w14:paraId="3036FAF7" w14:textId="77777777" w:rsidR="0002541C" w:rsidRDefault="0002541C" w:rsidP="0002541C">
      <w:pPr>
        <w:widowControl w:val="0"/>
      </w:pPr>
      <w:r>
        <w:rPr>
          <w:rFonts w:ascii="Arial" w:eastAsia="Arial" w:hAnsi="Arial" w:cs="Arial"/>
          <w:color w:val="000000"/>
          <w:sz w:val="22"/>
          <w:szCs w:val="22"/>
        </w:rPr>
        <w:t>Stay focused on the high-level purpose of knowledge accrual.</w:t>
      </w:r>
    </w:p>
  </w:comment>
  <w:comment w:id="20" w:author="Eric Hekler" w:date="2015-09-23T00:48:00Z" w:initials="">
    <w:p w14:paraId="4846A00F" w14:textId="77777777" w:rsidR="0002541C" w:rsidRDefault="0002541C" w:rsidP="0002541C">
      <w:pPr>
        <w:widowControl w:val="0"/>
      </w:pPr>
      <w:r>
        <w:rPr>
          <w:rFonts w:ascii="Arial" w:eastAsia="Arial" w:hAnsi="Arial" w:cs="Arial"/>
          <w:color w:val="000000"/>
          <w:sz w:val="22"/>
          <w:szCs w:val="22"/>
        </w:rPr>
        <w:t xml:space="preserve">Hedges, L. V., &amp; </w:t>
      </w:r>
      <w:proofErr w:type="spellStart"/>
      <w:r>
        <w:rPr>
          <w:rFonts w:ascii="Arial" w:eastAsia="Arial" w:hAnsi="Arial" w:cs="Arial"/>
          <w:color w:val="000000"/>
          <w:sz w:val="22"/>
          <w:szCs w:val="22"/>
        </w:rPr>
        <w:t>Olkin</w:t>
      </w:r>
      <w:proofErr w:type="spellEnd"/>
      <w:r>
        <w:rPr>
          <w:rFonts w:ascii="Arial" w:eastAsia="Arial" w:hAnsi="Arial" w:cs="Arial"/>
          <w:color w:val="000000"/>
          <w:sz w:val="22"/>
          <w:szCs w:val="22"/>
        </w:rPr>
        <w:t>, I. (1980). Vote-counting methods</w:t>
      </w:r>
    </w:p>
    <w:p w14:paraId="5877407B" w14:textId="77777777" w:rsidR="0002541C" w:rsidRDefault="0002541C" w:rsidP="0002541C">
      <w:pPr>
        <w:widowControl w:val="0"/>
      </w:pPr>
      <w:proofErr w:type="gramStart"/>
      <w:r>
        <w:rPr>
          <w:rFonts w:ascii="Arial" w:eastAsia="Arial" w:hAnsi="Arial" w:cs="Arial"/>
          <w:color w:val="000000"/>
          <w:sz w:val="22"/>
          <w:szCs w:val="22"/>
        </w:rPr>
        <w:t>in</w:t>
      </w:r>
      <w:proofErr w:type="gramEnd"/>
      <w:r>
        <w:rPr>
          <w:rFonts w:ascii="Arial" w:eastAsia="Arial" w:hAnsi="Arial" w:cs="Arial"/>
          <w:color w:val="000000"/>
          <w:sz w:val="22"/>
          <w:szCs w:val="22"/>
        </w:rPr>
        <w:t xml:space="preserve"> research synthesis. Psychological Bulletin, 88, 359-369.</w:t>
      </w:r>
    </w:p>
  </w:comment>
  <w:comment w:id="22" w:author="Gregory Nelson" w:date="2015-09-24T00:43:00Z" w:initials="">
    <w:p w14:paraId="25C8AD56" w14:textId="77777777" w:rsidR="0002541C" w:rsidRDefault="0002541C" w:rsidP="0002541C">
      <w:pPr>
        <w:widowControl w:val="0"/>
      </w:pPr>
      <w:r>
        <w:rPr>
          <w:rFonts w:ascii="Arial" w:eastAsia="Arial" w:hAnsi="Arial" w:cs="Arial"/>
          <w:color w:val="000000"/>
          <w:sz w:val="22"/>
          <w:szCs w:val="22"/>
        </w:rPr>
        <w:t>After writing this, I'm thinking we can just transition from the intro, and lay out we'll dive into a single example in a domain, show this works and the comparison, then zoom out and talk about other effects or domains, and we might conclude with this section or put it in discussion. We could also keep it and just punt initially here completely by just saying let's look at a simple case, then we'll consider more complex cases.</w:t>
      </w:r>
    </w:p>
  </w:comment>
  <w:comment w:id="23" w:author="Matthew Kay" w:date="2015-09-20T11:06:00Z" w:initials="">
    <w:p w14:paraId="1EAE7172" w14:textId="77777777" w:rsidR="0002541C" w:rsidRDefault="0002541C" w:rsidP="0002541C">
      <w:pPr>
        <w:widowControl w:val="0"/>
      </w:pPr>
      <w:r>
        <w:rPr>
          <w:rFonts w:ascii="Arial" w:eastAsia="Arial" w:hAnsi="Arial" w:cs="Arial"/>
          <w:color w:val="000000"/>
          <w:sz w:val="22"/>
          <w:szCs w:val="22"/>
        </w:rPr>
        <w:t>Transition where from the intro / cut which bit? I'm not sure I follow your suggestion here</w:t>
      </w:r>
    </w:p>
  </w:comment>
  <w:comment w:id="24" w:author="Gregory Nelson" w:date="2015-09-24T00:43:00Z" w:initials="">
    <w:p w14:paraId="2542D48B" w14:textId="77777777" w:rsidR="0002541C" w:rsidRDefault="0002541C" w:rsidP="0002541C">
      <w:pPr>
        <w:widowControl w:val="0"/>
      </w:pPr>
      <w:r>
        <w:rPr>
          <w:rFonts w:ascii="Arial" w:eastAsia="Arial" w:hAnsi="Arial" w:cs="Arial"/>
          <w:color w:val="000000"/>
          <w:sz w:val="22"/>
          <w:szCs w:val="22"/>
        </w:rPr>
        <w:t>This comment is too old and I don't think it makes sense any more. There's more connective in the intro laying out how the paper will flow now.</w:t>
      </w:r>
    </w:p>
  </w:comment>
  <w:comment w:id="25" w:author="Gregory Nelson" w:date="2015-09-24T14:09:00Z" w:initials="">
    <w:p w14:paraId="0FE09FD5" w14:textId="77777777" w:rsidR="0002541C" w:rsidRDefault="0002541C" w:rsidP="0002541C">
      <w:pPr>
        <w:widowControl w:val="0"/>
      </w:pPr>
      <w:r>
        <w:rPr>
          <w:rFonts w:ascii="Arial" w:eastAsia="Arial" w:hAnsi="Arial" w:cs="Arial"/>
          <w:color w:val="000000"/>
          <w:sz w:val="22"/>
          <w:szCs w:val="22"/>
        </w:rPr>
        <w:t xml:space="preserve">I didn't label a detailed reason for why some were not </w:t>
      </w:r>
      <w:proofErr w:type="spellStart"/>
      <w:r>
        <w:rPr>
          <w:rFonts w:ascii="Arial" w:eastAsia="Arial" w:hAnsi="Arial" w:cs="Arial"/>
          <w:color w:val="000000"/>
          <w:sz w:val="22"/>
          <w:szCs w:val="22"/>
        </w:rPr>
        <w:t>metas</w:t>
      </w:r>
      <w:proofErr w:type="spellEnd"/>
      <w:r>
        <w:rPr>
          <w:rFonts w:ascii="Arial" w:eastAsia="Arial" w:hAnsi="Arial" w:cs="Arial"/>
          <w:color w:val="000000"/>
          <w:sz w:val="22"/>
          <w:szCs w:val="22"/>
        </w:rPr>
        <w:t xml:space="preserve"> so this is a lower bound here. Can I correct this in final paper or should I say about half? I'm bulletproof on the number that are meta-analyses but not on the numbers for each rejection criteria (they might be a little under).</w:t>
      </w:r>
    </w:p>
  </w:comment>
  <w:comment w:id="26" w:author="Matthew Kay" w:date="2015-09-20T10:55:00Z" w:initials="">
    <w:p w14:paraId="37605EDC" w14:textId="77777777" w:rsidR="0002541C" w:rsidRDefault="0002541C" w:rsidP="0002541C">
      <w:pPr>
        <w:widowControl w:val="0"/>
      </w:pPr>
      <w:r>
        <w:rPr>
          <w:rFonts w:ascii="Arial" w:eastAsia="Arial" w:hAnsi="Arial" w:cs="Arial"/>
          <w:color w:val="000000"/>
          <w:sz w:val="22"/>
          <w:szCs w:val="22"/>
        </w:rPr>
        <w:t>e.g.</w:t>
      </w:r>
      <w:proofErr w:type="gramStart"/>
      <w:r>
        <w:rPr>
          <w:rFonts w:ascii="Arial" w:eastAsia="Arial" w:hAnsi="Arial" w:cs="Arial"/>
          <w:color w:val="000000"/>
          <w:sz w:val="22"/>
          <w:szCs w:val="22"/>
        </w:rPr>
        <w:t>, ?</w:t>
      </w:r>
      <w:proofErr w:type="gramEnd"/>
    </w:p>
  </w:comment>
  <w:comment w:id="34" w:author="Matthew Kay" w:date="2015-09-20T14:56:00Z" w:initials="">
    <w:p w14:paraId="028868DB" w14:textId="77777777" w:rsidR="0002541C" w:rsidRDefault="0002541C" w:rsidP="0002541C">
      <w:pPr>
        <w:widowControl w:val="0"/>
      </w:pPr>
      <w:r>
        <w:rPr>
          <w:rFonts w:ascii="Arial" w:eastAsia="Arial" w:hAnsi="Arial" w:cs="Arial"/>
          <w:color w:val="000000"/>
          <w:sz w:val="22"/>
          <w:szCs w:val="22"/>
        </w:rPr>
        <w:t>These should be combined with Figure YYY or put in a table</w:t>
      </w:r>
    </w:p>
  </w:comment>
  <w:comment w:id="37" w:author="Matthew Kay" w:date="2015-05-22T05:52:00Z" w:initials="">
    <w:p w14:paraId="717BECA9" w14:textId="77777777" w:rsidR="0002541C" w:rsidRDefault="0002541C" w:rsidP="0002541C">
      <w:pPr>
        <w:widowControl w:val="0"/>
      </w:pPr>
      <w:proofErr w:type="gramStart"/>
      <w:r>
        <w:rPr>
          <w:rFonts w:ascii="Arial" w:eastAsia="Arial" w:hAnsi="Arial" w:cs="Arial"/>
          <w:color w:val="000000"/>
          <w:sz w:val="22"/>
          <w:szCs w:val="22"/>
        </w:rPr>
        <w:t>made</w:t>
      </w:r>
      <w:proofErr w:type="gramEnd"/>
      <w:r>
        <w:rPr>
          <w:rFonts w:ascii="Arial" w:eastAsia="Arial" w:hAnsi="Arial" w:cs="Arial"/>
          <w:color w:val="000000"/>
          <w:sz w:val="22"/>
          <w:szCs w:val="22"/>
        </w:rPr>
        <w:t xml:space="preserve"> these point form to distinguish from actual prose. </w:t>
      </w:r>
      <w:proofErr w:type="gramStart"/>
      <w:r>
        <w:rPr>
          <w:rFonts w:ascii="Arial" w:eastAsia="Arial" w:hAnsi="Arial" w:cs="Arial"/>
          <w:color w:val="000000"/>
          <w:sz w:val="22"/>
          <w:szCs w:val="22"/>
        </w:rPr>
        <w:t>these</w:t>
      </w:r>
      <w:proofErr w:type="gramEnd"/>
      <w:r>
        <w:rPr>
          <w:rFonts w:ascii="Arial" w:eastAsia="Arial" w:hAnsi="Arial" w:cs="Arial"/>
          <w:color w:val="000000"/>
          <w:sz w:val="22"/>
          <w:szCs w:val="22"/>
        </w:rPr>
        <w:t xml:space="preserve"> points need to be prioritized, sorted into sections and translated into prose</w:t>
      </w:r>
    </w:p>
  </w:comment>
  <w:comment w:id="40" w:author="Matthew Kay" w:date="2015-05-22T11:50:00Z" w:initials="">
    <w:p w14:paraId="3A330D0D" w14:textId="77777777" w:rsidR="0002541C" w:rsidRDefault="0002541C" w:rsidP="0002541C">
      <w:pPr>
        <w:widowControl w:val="0"/>
      </w:pPr>
      <w:proofErr w:type="gramStart"/>
      <w:r>
        <w:rPr>
          <w:rFonts w:ascii="Arial" w:eastAsia="Arial" w:hAnsi="Arial" w:cs="Arial"/>
          <w:color w:val="000000"/>
          <w:sz w:val="22"/>
          <w:szCs w:val="22"/>
        </w:rPr>
        <w:t>or</w:t>
      </w:r>
      <w:proofErr w:type="gramEnd"/>
      <w:r>
        <w:rPr>
          <w:rFonts w:ascii="Arial" w:eastAsia="Arial" w:hAnsi="Arial" w:cs="Arial"/>
          <w:color w:val="000000"/>
          <w:sz w:val="22"/>
          <w:szCs w:val="22"/>
        </w:rPr>
        <w:t xml:space="preserve"> that other thing Jake argued in that paper at CHI 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845A41" w15:done="0"/>
  <w15:commentEx w15:paraId="3D873E23" w15:done="0"/>
  <w15:commentEx w15:paraId="0867AC58" w15:done="0"/>
  <w15:commentEx w15:paraId="0C4B6777" w15:done="0"/>
  <w15:commentEx w15:paraId="43CCFC40" w15:done="0"/>
  <w15:commentEx w15:paraId="3DA8DDF6" w15:done="0"/>
  <w15:commentEx w15:paraId="1257FC03" w15:done="0"/>
  <w15:commentEx w15:paraId="546BCA2B" w15:done="0"/>
  <w15:commentEx w15:paraId="4637AD9C" w15:done="0"/>
  <w15:commentEx w15:paraId="610C1947" w15:done="0"/>
  <w15:commentEx w15:paraId="2832B04E" w15:done="0"/>
  <w15:commentEx w15:paraId="3BA26F50" w15:done="0"/>
  <w15:commentEx w15:paraId="112080DB" w15:done="0"/>
  <w15:commentEx w15:paraId="26FC1825" w15:done="0"/>
  <w15:commentEx w15:paraId="3036FAF7" w15:done="0"/>
  <w15:commentEx w15:paraId="5877407B" w15:done="0"/>
  <w15:commentEx w15:paraId="25C8AD56" w15:done="0"/>
  <w15:commentEx w15:paraId="1EAE7172" w15:done="0"/>
  <w15:commentEx w15:paraId="2542D48B" w15:done="0"/>
  <w15:commentEx w15:paraId="0FE09FD5" w15:done="0"/>
  <w15:commentEx w15:paraId="37605EDC" w15:done="0"/>
  <w15:commentEx w15:paraId="028868DB" w15:done="0"/>
  <w15:commentEx w15:paraId="717BECA9" w15:done="0"/>
  <w15:commentEx w15:paraId="3A330D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3F188" w14:textId="77777777" w:rsidR="00F16DF0" w:rsidRDefault="00F16DF0">
      <w:r>
        <w:separator/>
      </w:r>
    </w:p>
  </w:endnote>
  <w:endnote w:type="continuationSeparator" w:id="0">
    <w:p w14:paraId="1BBF5DA1" w14:textId="77777777" w:rsidR="00F16DF0" w:rsidRDefault="00F16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NewRomanPSMT">
    <w:altName w:val="Times New Roman"/>
    <w:charset w:val="00"/>
    <w:family w:val="swiss"/>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2E876" w14:textId="77777777" w:rsidR="00F16DF0" w:rsidRDefault="00F16DF0" w:rsidP="00443E9F">
      <w:pPr>
        <w:spacing w:after="0"/>
      </w:pPr>
      <w:r>
        <w:separator/>
      </w:r>
    </w:p>
  </w:footnote>
  <w:footnote w:type="continuationSeparator" w:id="0">
    <w:p w14:paraId="691B5C2D" w14:textId="77777777" w:rsidR="00F16DF0" w:rsidRDefault="00F16DF0" w:rsidP="00443E9F">
      <w:pPr>
        <w:spacing w:after="0"/>
      </w:pPr>
      <w:r>
        <w:continuationSeparator/>
      </w:r>
    </w:p>
  </w:footnote>
  <w:footnote w:id="1">
    <w:p w14:paraId="619514C5" w14:textId="77777777" w:rsidR="0002541C" w:rsidRDefault="0002541C" w:rsidP="0002541C">
      <w:r>
        <w:rPr>
          <w:vertAlign w:val="superscript"/>
        </w:rPr>
        <w:footnoteRef/>
      </w:r>
      <w:r>
        <w:t xml:space="preserve"> While there exist Bayesian formulations of NHST based on Bayes factors, we consider these share some problems with frequentist NHST, such as a focus on binary testing rather than precision of estimation and cost-benefit analysis; thus we do not consider them here.</w:t>
      </w:r>
    </w:p>
  </w:footnote>
  <w:footnote w:id="2">
    <w:p w14:paraId="462B43AB" w14:textId="77777777" w:rsidR="0002541C" w:rsidRDefault="0002541C" w:rsidP="0002541C">
      <w:r>
        <w:rPr>
          <w:vertAlign w:val="superscript"/>
        </w:rPr>
        <w:footnoteRef/>
      </w:r>
      <w:r>
        <w:t xml:space="preserve"> A </w:t>
      </w:r>
      <w:proofErr w:type="spellStart"/>
      <w:r>
        <w:t>log</w:t>
      </w:r>
      <w:proofErr w:type="spellEnd"/>
      <w:r>
        <w:t xml:space="preserve"> odds ratio of 0 indicates no difference between conditions. The log odds ratio is the log of the ratio of the odds of someone completing the survey in one condition compared to another condition. It is regularly used in comparing probabilities between two conditions because (unlike, say, differences of proportions), it is unbounded, which simplifies analysis. It is related to logistic regression in that coefficients of a </w:t>
      </w:r>
      <w:proofErr w:type="spellStart"/>
      <w:r>
        <w:t>logisitic</w:t>
      </w:r>
      <w:proofErr w:type="spellEnd"/>
      <w:r>
        <w:t xml:space="preserve"> regression can be interpreted as log odds ratios.</w:t>
      </w:r>
    </w:p>
  </w:footnote>
  <w:footnote w:id="3">
    <w:p w14:paraId="04CFD41D" w14:textId="77777777" w:rsidR="0002541C" w:rsidRDefault="0002541C" w:rsidP="0002541C">
      <w:r>
        <w:rPr>
          <w:vertAlign w:val="superscript"/>
        </w:rPr>
        <w:footnoteRef/>
      </w:r>
      <w:r>
        <w:t xml:space="preserve"> While their results use probability of drop-out, we use probability of completion.</w:t>
      </w:r>
    </w:p>
  </w:footnote>
  <w:footnote w:id="4">
    <w:p w14:paraId="3409109D" w14:textId="77777777" w:rsidR="0002541C" w:rsidRDefault="0002541C" w:rsidP="0002541C">
      <w:r>
        <w:rPr>
          <w:vertAlign w:val="superscript"/>
        </w:rPr>
        <w:footnoteRef/>
      </w:r>
      <w:r>
        <w:t xml:space="preserve"> It is worth noting that this effect may be larger than the true effect in the real world, since </w:t>
      </w:r>
      <w:proofErr w:type="spellStart"/>
      <w:r>
        <w:t>Villar</w:t>
      </w:r>
      <w:proofErr w:type="spellEnd"/>
      <w:r>
        <w:t xml:space="preserve"> et al. </w:t>
      </w:r>
      <w:r>
        <w:rPr>
          <w:highlight w:val="yellow"/>
        </w:rPr>
        <w:t>[]</w:t>
      </w:r>
      <w:r>
        <w:t xml:space="preserve"> found the </w:t>
      </w:r>
      <w:r>
        <w:rPr>
          <w:i/>
        </w:rPr>
        <w:t>fast-to-slow</w:t>
      </w:r>
      <w:r>
        <w:t xml:space="preserve"> effect is likely closer to .3; but for our purposes it remains a realistic effect size based on the </w:t>
      </w:r>
      <w:r>
        <w:rPr>
          <w:i/>
        </w:rPr>
        <w:t xml:space="preserve">slow-to-fast </w:t>
      </w:r>
      <w:r>
        <w:t xml:space="preserve">results, and simplifies the example by mirroring </w:t>
      </w:r>
      <w:r>
        <w:rPr>
          <w:i/>
        </w:rPr>
        <w:t>slow-to-fast</w:t>
      </w:r>
      <w:r>
        <w:t>.</w:t>
      </w:r>
    </w:p>
  </w:footnote>
  <w:footnote w:id="5">
    <w:p w14:paraId="5ACF13BA" w14:textId="77777777" w:rsidR="0002541C" w:rsidRDefault="0002541C" w:rsidP="0002541C">
      <w:r>
        <w:rPr>
          <w:vertAlign w:val="superscript"/>
        </w:rPr>
        <w:footnoteRef/>
      </w:r>
      <w:r>
        <w:t xml:space="preserve"> The Cauchy distribution is similar to the Normal distribution, but with fatter tails. </w:t>
      </w:r>
      <w:proofErr w:type="spellStart"/>
      <w:r>
        <w:t>Gelman</w:t>
      </w:r>
      <w:proofErr w:type="spellEnd"/>
      <w:r>
        <w:t xml:space="preserve"> recommends it for use as a weakly-informed prior because the fatter tails express less certainty in the location of the effect. </w:t>
      </w:r>
      <w:r>
        <w:rPr>
          <w:highlight w:val="yellow"/>
        </w:rPr>
        <w:t>[]</w:t>
      </w:r>
    </w:p>
  </w:footnote>
  <w:footnote w:id="6">
    <w:p w14:paraId="538876BA" w14:textId="77777777" w:rsidR="0002541C" w:rsidRDefault="0002541C" w:rsidP="0002541C">
      <w:r>
        <w:rPr>
          <w:vertAlign w:val="superscript"/>
        </w:rPr>
        <w:footnoteRef/>
      </w:r>
      <w:r>
        <w:t xml:space="preserve"> According to Google Scholar, accessed 2015-09-23: </w:t>
      </w:r>
      <w:hyperlink r:id="rId1">
        <w:r>
          <w:rPr>
            <w:color w:val="1155CC"/>
            <w:u w:val="single"/>
          </w:rPr>
          <w:t>https://scholar.google.com/scholar?cites=16254127723353600671&amp;as_sdt=5,48&amp;sciodt=0,48&amp;hl=en</w:t>
        </w:r>
      </w:hyperlink>
    </w:p>
  </w:footnote>
  <w:footnote w:id="7">
    <w:p w14:paraId="353F9098" w14:textId="77777777" w:rsidR="0002541C" w:rsidRDefault="0002541C" w:rsidP="0002541C">
      <w:r>
        <w:rPr>
          <w:vertAlign w:val="superscript"/>
        </w:rPr>
        <w:footnoteRef/>
      </w:r>
      <w:r>
        <w:t xml:space="preserve"> Somewhat glibly, BEST stands for </w:t>
      </w:r>
      <w:r>
        <w:rPr>
          <w:i/>
        </w:rPr>
        <w:t>Bayesian estimation supersedes the t-test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61E62D5"/>
    <w:multiLevelType w:val="multilevel"/>
    <w:tmpl w:val="B7E08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E3367"/>
    <w:multiLevelType w:val="multilevel"/>
    <w:tmpl w:val="4D74E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6A285828"/>
    <w:multiLevelType w:val="multilevel"/>
    <w:tmpl w:val="5E101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3"/>
  </w:num>
  <w:num w:numId="24">
    <w:abstractNumId w:val="11"/>
  </w:num>
  <w:num w:numId="25">
    <w:abstractNumId w:val="26"/>
  </w:num>
  <w:num w:numId="26">
    <w:abstractNumId w:val="22"/>
  </w:num>
  <w:num w:numId="27">
    <w:abstractNumId w:val="29"/>
  </w:num>
  <w:num w:numId="28">
    <w:abstractNumId w:val="30"/>
  </w:num>
  <w:num w:numId="29">
    <w:abstractNumId w:val="17"/>
  </w:num>
  <w:num w:numId="30">
    <w:abstractNumId w:val="32"/>
  </w:num>
  <w:num w:numId="31">
    <w:abstractNumId w:val="15"/>
  </w:num>
  <w:num w:numId="32">
    <w:abstractNumId w:val="37"/>
  </w:num>
  <w:num w:numId="33">
    <w:abstractNumId w:val="0"/>
  </w:num>
  <w:num w:numId="34">
    <w:abstractNumId w:val="31"/>
  </w:num>
  <w:num w:numId="35">
    <w:abstractNumId w:val="16"/>
  </w:num>
  <w:num w:numId="36">
    <w:abstractNumId w:val="25"/>
  </w:num>
  <w:num w:numId="37">
    <w:abstractNumId w:val="13"/>
  </w:num>
  <w:num w:numId="38">
    <w:abstractNumId w:val="18"/>
  </w:num>
  <w:num w:numId="39">
    <w:abstractNumId w:val="21"/>
  </w:num>
  <w:num w:numId="40">
    <w:abstractNumId w:val="19"/>
  </w:num>
  <w:num w:numId="41">
    <w:abstractNumId w:val="36"/>
  </w:num>
  <w:num w:numId="42">
    <w:abstractNumId w:val="14"/>
  </w:num>
  <w:num w:numId="43">
    <w:abstractNumId w:val="20"/>
  </w:num>
  <w:num w:numId="44">
    <w:abstractNumId w:val="27"/>
  </w:num>
  <w:num w:numId="45">
    <w:abstractNumId w:val="34"/>
  </w:num>
  <w:num w:numId="46">
    <w:abstractNumId w:val="38"/>
  </w:num>
  <w:num w:numId="47">
    <w:abstractNumId w:val="35"/>
  </w:num>
  <w:num w:numId="48">
    <w:abstractNumId w:val="28"/>
  </w:num>
  <w:num w:numId="49">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Kay">
    <w15:presenceInfo w15:providerId="Windows Live" w15:userId="609ec04686029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541C"/>
    <w:rsid w:val="000333DE"/>
    <w:rsid w:val="0003450C"/>
    <w:rsid w:val="00040794"/>
    <w:rsid w:val="00045A57"/>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0F71"/>
    <w:rsid w:val="0020192F"/>
    <w:rsid w:val="002022E4"/>
    <w:rsid w:val="002028D3"/>
    <w:rsid w:val="00210191"/>
    <w:rsid w:val="00214551"/>
    <w:rsid w:val="00227741"/>
    <w:rsid w:val="0024113A"/>
    <w:rsid w:val="00251B3D"/>
    <w:rsid w:val="0025707B"/>
    <w:rsid w:val="00263558"/>
    <w:rsid w:val="002639F6"/>
    <w:rsid w:val="002727A0"/>
    <w:rsid w:val="00272DB6"/>
    <w:rsid w:val="00285470"/>
    <w:rsid w:val="002862A4"/>
    <w:rsid w:val="002C3318"/>
    <w:rsid w:val="002D41E8"/>
    <w:rsid w:val="002E55B4"/>
    <w:rsid w:val="002F61EC"/>
    <w:rsid w:val="002F7A09"/>
    <w:rsid w:val="00310376"/>
    <w:rsid w:val="00311723"/>
    <w:rsid w:val="003123C3"/>
    <w:rsid w:val="00331AFF"/>
    <w:rsid w:val="0033584A"/>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0EC8"/>
    <w:rsid w:val="00A3272B"/>
    <w:rsid w:val="00A45CEE"/>
    <w:rsid w:val="00A554C5"/>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333C0"/>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16DF0"/>
    <w:rsid w:val="00F311C1"/>
    <w:rsid w:val="00F369CB"/>
    <w:rsid w:val="00F41687"/>
    <w:rsid w:val="00F5437C"/>
    <w:rsid w:val="00F56305"/>
    <w:rsid w:val="00F63119"/>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36FCC310-5EB2-45F9-8851-D71E6531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NormalWeb">
    <w:name w:val="Normal (Web)"/>
    <w:basedOn w:val="Normal"/>
    <w:uiPriority w:val="99"/>
    <w:semiHidden/>
    <w:unhideWhenUsed/>
    <w:rsid w:val="00285470"/>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07039488">
      <w:bodyDiv w:val="1"/>
      <w:marLeft w:val="0"/>
      <w:marRight w:val="0"/>
      <w:marTop w:val="0"/>
      <w:marBottom w:val="0"/>
      <w:divBdr>
        <w:top w:val="none" w:sz="0" w:space="0" w:color="auto"/>
        <w:left w:val="none" w:sz="0" w:space="0" w:color="auto"/>
        <w:bottom w:val="none" w:sz="0" w:space="0" w:color="auto"/>
        <w:right w:val="none" w:sz="0" w:space="0" w:color="auto"/>
      </w:divBdr>
      <w:divsChild>
        <w:div w:id="1429734011">
          <w:marLeft w:val="0"/>
          <w:marRight w:val="0"/>
          <w:marTop w:val="0"/>
          <w:marBottom w:val="0"/>
          <w:divBdr>
            <w:top w:val="none" w:sz="0" w:space="0" w:color="auto"/>
            <w:left w:val="none" w:sz="0" w:space="0" w:color="auto"/>
            <w:bottom w:val="none" w:sz="0" w:space="0" w:color="auto"/>
            <w:right w:val="none" w:sz="0" w:space="0" w:color="auto"/>
          </w:divBdr>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class/how_to_use.html%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acm.org/about/class/1998" TargetMode="External"/><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scholar?cites=16254127723353600671&amp;as_sdt=5,48&amp;sciodt=0,48&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6A7E5-B372-4D96-B3F0-8F1D7119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6217</Words>
  <Characters>35443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41577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Matthew Kay</cp:lastModifiedBy>
  <cp:revision>6</cp:revision>
  <cp:lastPrinted>2015-09-25T00:18:00Z</cp:lastPrinted>
  <dcterms:created xsi:type="dcterms:W3CDTF">2015-09-24T23:45:00Z</dcterms:created>
  <dcterms:modified xsi:type="dcterms:W3CDTF">2015-09-25T00:26:00Z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Document_1">
    <vt:lpwstr>True</vt:lpwstr>
  </property>
  <property fmtid="{D5CDD505-2E9C-101B-9397-08002B2CF9AE}" pid="5" name="Mendeley User Name_1">
    <vt:lpwstr>matthew.kay@gmail.com@www.mendeley.com</vt:lpwstr>
  </property>
  <property fmtid="{D5CDD505-2E9C-101B-9397-08002B2CF9AE}" pid="6" name="Mendeley Citation Style_1">
    <vt:lpwstr>http://www.zotero.org/styles/acm-sigchi-proceedings</vt:lpwstr>
  </property>
  <property fmtid="{D5CDD505-2E9C-101B-9397-08002B2CF9AE}" pid="7" name="Mendeley Recent Style Id 0_1">
    <vt:lpwstr>http://www.zotero.org/styles/acm-sigchi-proceedings</vt:lpwstr>
  </property>
  <property fmtid="{D5CDD505-2E9C-101B-9397-08002B2CF9AE}" pid="8" name="Mendeley Recent Style Name 0_1">
    <vt:lpwstr>ACM SIGCHI Proceedings (2016)</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